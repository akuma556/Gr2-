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06842" w14:textId="77777777" w:rsidR="00CD098F" w:rsidRPr="00285D3F" w:rsidRDefault="00CD098F">
      <w:pPr>
        <w:pStyle w:val="Footer"/>
        <w:tabs>
          <w:tab w:val="clear" w:pos="4320"/>
          <w:tab w:val="clear" w:pos="8640"/>
        </w:tabs>
        <w:jc w:val="right"/>
        <w:rPr>
          <w:rFonts w:cs="Arial"/>
          <w:noProof/>
        </w:rPr>
      </w:pPr>
    </w:p>
    <w:p w14:paraId="68D06843" w14:textId="77777777" w:rsidR="00CD098F" w:rsidRPr="00285D3F" w:rsidRDefault="00C871BD">
      <w:pPr>
        <w:rPr>
          <w:rFonts w:cs="Arial"/>
        </w:rPr>
      </w:pPr>
      <w:r>
        <w:rPr>
          <w:noProof/>
        </w:rPr>
        <w:pict w14:anchorId="68D06B58">
          <v:rect id="Rectangle 8" o:spid="_x0000_s1026" style="position:absolute;left:0;text-align:left;margin-left:48.6pt;margin-top:13.2pt;width:383.4pt;height:36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" filled="f" fillcolor="#a11133" stroked="f" strokeweight="1pt">
            <v:stroke startarrowwidth="narrow" startarrowlength="short" endarrowwidth="narrow" endarrowlength="short"/>
            <v:textbox inset="2.53978mm,1.2699mm,2.53978mm,1.2699mm">
              <w:txbxContent>
                <w:p w14:paraId="68D06B7D" w14:textId="77777777" w:rsidR="006E3606" w:rsidRDefault="006E3606">
                  <w:pPr>
                    <w:pStyle w:val="ParaStyle"/>
                  </w:pPr>
                </w:p>
                <w:p w14:paraId="2D827602" w14:textId="77777777" w:rsidR="006E3606" w:rsidRDefault="006E3606" w:rsidP="00E75D90">
                  <w:pPr>
                    <w:pStyle w:val="DocTitle"/>
                  </w:pPr>
                  <w:r>
                    <w:t xml:space="preserve">JEE </w:t>
                  </w:r>
                </w:p>
                <w:p w14:paraId="00F5E673" w14:textId="77777777" w:rsidR="006E3606" w:rsidRDefault="006E3606" w:rsidP="00E75D90">
                  <w:pPr>
                    <w:pStyle w:val="DocTitle"/>
                  </w:pPr>
                  <w:r>
                    <w:t xml:space="preserve">Mini Project </w:t>
                  </w:r>
                </w:p>
                <w:p w14:paraId="74967455" w14:textId="580A6978" w:rsidR="006E3606" w:rsidRDefault="006E3606" w:rsidP="00E75D90">
                  <w:pPr>
                    <w:pStyle w:val="DocTitle"/>
                  </w:pPr>
                  <w:r>
                    <w:t xml:space="preserve">Feedback Management System </w:t>
                  </w:r>
                </w:p>
                <w:p w14:paraId="4AF9E7AD" w14:textId="30669D13" w:rsidR="006E3606" w:rsidRDefault="006E3606" w:rsidP="00E75D90">
                  <w:pPr>
                    <w:pStyle w:val="DocTitle"/>
                  </w:pPr>
                  <w:r>
                    <w:t>(FMS)</w:t>
                  </w:r>
                </w:p>
                <w:p w14:paraId="68D06B81" w14:textId="195D2B4D" w:rsidR="006E3606" w:rsidRDefault="006E3606" w:rsidP="00F424FA">
                  <w:pPr>
                    <w:pStyle w:val="ParaStyle"/>
                  </w:pPr>
                  <w:r>
                    <w:t xml:space="preserve"> </w:t>
                  </w:r>
                </w:p>
                <w:p w14:paraId="68D06B84" w14:textId="75B1E6BA" w:rsidR="006E3606" w:rsidRDefault="006E3606" w:rsidP="00E75D90">
                  <w:pPr>
                    <w:pStyle w:val="ParaStyle"/>
                    <w:jc w:val="both"/>
                  </w:pPr>
                </w:p>
                <w:p w14:paraId="68D06B85" w14:textId="77777777" w:rsidR="006E3606" w:rsidRDefault="006E3606">
                  <w:pPr>
                    <w:pStyle w:val="ParaStyle"/>
                  </w:pPr>
                </w:p>
                <w:p w14:paraId="68D06B86" w14:textId="77777777" w:rsidR="006E3606" w:rsidRDefault="006E3606">
                  <w:pPr>
                    <w:pStyle w:val="ParaStyle"/>
                  </w:pPr>
                </w:p>
                <w:p w14:paraId="68D06B87" w14:textId="77777777" w:rsidR="006E3606" w:rsidRDefault="006E3606">
                  <w:pPr>
                    <w:pStyle w:val="ParaStyle"/>
                  </w:pPr>
                </w:p>
              </w:txbxContent>
            </v:textbox>
          </v:rect>
        </w:pict>
      </w:r>
    </w:p>
    <w:p w14:paraId="68D06844" w14:textId="77777777" w:rsidR="00CD098F" w:rsidRPr="00285D3F" w:rsidRDefault="00CD098F">
      <w:pPr>
        <w:rPr>
          <w:rFonts w:cs="Arial"/>
        </w:rPr>
      </w:pPr>
    </w:p>
    <w:p w14:paraId="68D06845" w14:textId="77777777" w:rsidR="00CD098F" w:rsidRPr="00285D3F" w:rsidRDefault="00CD098F">
      <w:pPr>
        <w:rPr>
          <w:rFonts w:cs="Arial"/>
        </w:rPr>
      </w:pPr>
    </w:p>
    <w:p w14:paraId="68D06846" w14:textId="77777777" w:rsidR="00CD098F" w:rsidRPr="00285D3F" w:rsidRDefault="00CD098F">
      <w:pPr>
        <w:rPr>
          <w:rFonts w:cs="Arial"/>
        </w:rPr>
      </w:pPr>
    </w:p>
    <w:p w14:paraId="68D06847" w14:textId="77777777" w:rsidR="00CD098F" w:rsidRPr="00285D3F" w:rsidRDefault="00CD098F">
      <w:pPr>
        <w:rPr>
          <w:rFonts w:cs="Arial"/>
        </w:rPr>
      </w:pPr>
    </w:p>
    <w:p w14:paraId="68D06848" w14:textId="77777777" w:rsidR="00CD098F" w:rsidRPr="00285D3F" w:rsidRDefault="00CD098F">
      <w:pPr>
        <w:rPr>
          <w:rFonts w:cs="Arial"/>
        </w:rPr>
      </w:pPr>
    </w:p>
    <w:p w14:paraId="68D06849" w14:textId="77777777" w:rsidR="00CD098F" w:rsidRPr="00285D3F" w:rsidRDefault="00CD098F">
      <w:pPr>
        <w:rPr>
          <w:rFonts w:cs="Arial"/>
        </w:rPr>
      </w:pPr>
    </w:p>
    <w:p w14:paraId="68D0684A" w14:textId="77777777" w:rsidR="00CD098F" w:rsidRPr="00285D3F" w:rsidRDefault="00CD098F">
      <w:pPr>
        <w:rPr>
          <w:rFonts w:cs="Arial"/>
        </w:rPr>
      </w:pPr>
    </w:p>
    <w:p w14:paraId="68D0684B" w14:textId="77777777" w:rsidR="00CD098F" w:rsidRPr="00285D3F" w:rsidRDefault="00CD098F">
      <w:pPr>
        <w:rPr>
          <w:rFonts w:cs="Arial"/>
        </w:rPr>
      </w:pPr>
    </w:p>
    <w:p w14:paraId="68D0684C" w14:textId="77777777" w:rsidR="00CD098F" w:rsidRPr="00285D3F" w:rsidRDefault="00CD098F">
      <w:pPr>
        <w:rPr>
          <w:rFonts w:cs="Arial"/>
        </w:rPr>
      </w:pPr>
    </w:p>
    <w:p w14:paraId="68D0684D" w14:textId="77777777" w:rsidR="00CD098F" w:rsidRPr="00285D3F" w:rsidRDefault="00CD098F">
      <w:pPr>
        <w:rPr>
          <w:rFonts w:cs="Arial"/>
        </w:rPr>
      </w:pPr>
    </w:p>
    <w:p w14:paraId="68D0684E" w14:textId="77777777" w:rsidR="00CD098F" w:rsidRPr="00285D3F" w:rsidRDefault="00CD098F">
      <w:pPr>
        <w:rPr>
          <w:rFonts w:cs="Arial"/>
        </w:rPr>
      </w:pPr>
    </w:p>
    <w:p w14:paraId="68D0684F" w14:textId="77777777" w:rsidR="00CD098F" w:rsidRPr="00285D3F" w:rsidRDefault="00CD098F">
      <w:pPr>
        <w:rPr>
          <w:rFonts w:cs="Arial"/>
        </w:rPr>
      </w:pPr>
    </w:p>
    <w:p w14:paraId="68D06850" w14:textId="77777777" w:rsidR="00CD098F" w:rsidRPr="00285D3F" w:rsidRDefault="00CD098F">
      <w:pPr>
        <w:rPr>
          <w:rFonts w:cs="Arial"/>
        </w:rPr>
      </w:pPr>
    </w:p>
    <w:p w14:paraId="68D06851" w14:textId="77777777" w:rsidR="00CD098F" w:rsidRPr="00285D3F" w:rsidRDefault="00CD098F">
      <w:pPr>
        <w:rPr>
          <w:rFonts w:cs="Arial"/>
        </w:rPr>
      </w:pPr>
    </w:p>
    <w:p w14:paraId="68D06852" w14:textId="77777777" w:rsidR="00CD098F" w:rsidRPr="00285D3F" w:rsidRDefault="00CD098F">
      <w:pPr>
        <w:rPr>
          <w:rFonts w:cs="Arial"/>
        </w:rPr>
      </w:pPr>
    </w:p>
    <w:p w14:paraId="68D06853" w14:textId="77777777" w:rsidR="00CD098F" w:rsidRPr="00285D3F" w:rsidRDefault="00CD098F">
      <w:pPr>
        <w:tabs>
          <w:tab w:val="left" w:pos="1740"/>
        </w:tabs>
        <w:rPr>
          <w:rFonts w:cs="Arial"/>
        </w:rPr>
      </w:pPr>
    </w:p>
    <w:p w14:paraId="68D06854" w14:textId="77777777" w:rsidR="00CD098F" w:rsidRPr="00285D3F" w:rsidRDefault="00CD098F">
      <w:pPr>
        <w:rPr>
          <w:rFonts w:cs="Arial"/>
        </w:rPr>
      </w:pPr>
    </w:p>
    <w:p w14:paraId="68D06855" w14:textId="77777777" w:rsidR="00CD098F" w:rsidRPr="00285D3F" w:rsidRDefault="00CD098F">
      <w:pPr>
        <w:rPr>
          <w:rFonts w:cs="Arial"/>
        </w:rPr>
      </w:pPr>
    </w:p>
    <w:p w14:paraId="68D06856" w14:textId="77777777" w:rsidR="00CD098F" w:rsidRPr="00285D3F" w:rsidRDefault="00CD098F">
      <w:pPr>
        <w:rPr>
          <w:rFonts w:cs="Arial"/>
        </w:rPr>
      </w:pPr>
    </w:p>
    <w:p w14:paraId="68D06857" w14:textId="77777777" w:rsidR="00CD098F" w:rsidRPr="00285D3F" w:rsidRDefault="00CD098F">
      <w:pPr>
        <w:rPr>
          <w:rFonts w:cs="Arial"/>
        </w:rPr>
      </w:pPr>
    </w:p>
    <w:p w14:paraId="68D06858" w14:textId="77777777" w:rsidR="00CD098F" w:rsidRPr="00285D3F" w:rsidRDefault="00CD098F">
      <w:pPr>
        <w:rPr>
          <w:rFonts w:cs="Arial"/>
        </w:rPr>
      </w:pPr>
    </w:p>
    <w:p w14:paraId="68D06859" w14:textId="77777777" w:rsidR="00CD098F" w:rsidRPr="00285D3F" w:rsidRDefault="00CD098F">
      <w:pPr>
        <w:rPr>
          <w:rFonts w:cs="Arial"/>
        </w:rPr>
      </w:pPr>
    </w:p>
    <w:p w14:paraId="68D0685A" w14:textId="77777777" w:rsidR="00CD098F" w:rsidRPr="00285D3F" w:rsidRDefault="00CD098F">
      <w:pPr>
        <w:rPr>
          <w:rFonts w:cs="Arial"/>
        </w:rPr>
      </w:pPr>
    </w:p>
    <w:p w14:paraId="68D0685B" w14:textId="77777777" w:rsidR="00CD098F" w:rsidRPr="00285D3F" w:rsidRDefault="00CD098F">
      <w:pPr>
        <w:rPr>
          <w:rFonts w:cs="Arial"/>
        </w:rPr>
      </w:pPr>
    </w:p>
    <w:p w14:paraId="68D0685C" w14:textId="77777777" w:rsidR="00CD098F" w:rsidRPr="00285D3F" w:rsidRDefault="00CD098F">
      <w:pPr>
        <w:rPr>
          <w:rFonts w:cs="Arial"/>
        </w:rPr>
      </w:pPr>
    </w:p>
    <w:p w14:paraId="68D0685D" w14:textId="77777777" w:rsidR="00CD098F" w:rsidRPr="00285D3F" w:rsidRDefault="00CD098F">
      <w:pPr>
        <w:rPr>
          <w:rFonts w:cs="Arial"/>
        </w:rPr>
      </w:pPr>
    </w:p>
    <w:p w14:paraId="68D0685E" w14:textId="77777777" w:rsidR="00CD098F" w:rsidRPr="00285D3F" w:rsidRDefault="00CD098F">
      <w:pPr>
        <w:rPr>
          <w:rFonts w:cs="Arial"/>
        </w:rPr>
      </w:pPr>
    </w:p>
    <w:p w14:paraId="68D0685F" w14:textId="77777777" w:rsidR="00CD098F" w:rsidRPr="00285D3F" w:rsidRDefault="00CD098F">
      <w:pPr>
        <w:rPr>
          <w:rFonts w:cs="Arial"/>
        </w:rPr>
      </w:pPr>
    </w:p>
    <w:p w14:paraId="68D06860" w14:textId="77777777" w:rsidR="00CD098F" w:rsidRPr="00285D3F" w:rsidRDefault="00CD098F">
      <w:pPr>
        <w:rPr>
          <w:rFonts w:cs="Arial"/>
        </w:rPr>
      </w:pPr>
    </w:p>
    <w:p w14:paraId="68D06861" w14:textId="77777777" w:rsidR="00CD098F" w:rsidRPr="00285D3F" w:rsidRDefault="00CD098F">
      <w:pPr>
        <w:rPr>
          <w:rFonts w:cs="Arial"/>
        </w:rPr>
      </w:pPr>
    </w:p>
    <w:p w14:paraId="68D06862" w14:textId="77777777" w:rsidR="00CD098F" w:rsidRPr="00285D3F" w:rsidRDefault="00CD098F">
      <w:pPr>
        <w:rPr>
          <w:rFonts w:cs="Arial"/>
        </w:rPr>
      </w:pPr>
    </w:p>
    <w:p w14:paraId="68D06863" w14:textId="77777777" w:rsidR="00CD098F" w:rsidRPr="00285D3F" w:rsidRDefault="00CD098F">
      <w:pPr>
        <w:rPr>
          <w:rFonts w:cs="Arial"/>
        </w:rPr>
      </w:pPr>
    </w:p>
    <w:p w14:paraId="68D06864" w14:textId="77777777" w:rsidR="00CD098F" w:rsidRPr="00285D3F" w:rsidRDefault="00CD098F">
      <w:pPr>
        <w:rPr>
          <w:rFonts w:cs="Arial"/>
        </w:rPr>
      </w:pPr>
    </w:p>
    <w:p w14:paraId="68D06865" w14:textId="77777777" w:rsidR="00CD098F" w:rsidRPr="00285D3F" w:rsidRDefault="00CD098F">
      <w:pPr>
        <w:jc w:val="center"/>
        <w:rPr>
          <w:rFonts w:cs="Arial"/>
          <w:sz w:val="36"/>
          <w:szCs w:val="36"/>
        </w:rPr>
      </w:pPr>
    </w:p>
    <w:p w14:paraId="68D06866" w14:textId="77777777" w:rsidR="00CD098F" w:rsidRPr="00285D3F" w:rsidRDefault="00CD098F">
      <w:pPr>
        <w:jc w:val="center"/>
        <w:rPr>
          <w:rFonts w:cs="Arial"/>
        </w:rPr>
      </w:pPr>
    </w:p>
    <w:p w14:paraId="68D06867" w14:textId="77777777" w:rsidR="00CD098F" w:rsidRPr="00285D3F" w:rsidRDefault="00CD098F">
      <w:pPr>
        <w:tabs>
          <w:tab w:val="left" w:pos="1905"/>
        </w:tabs>
        <w:rPr>
          <w:rFonts w:cs="Arial"/>
        </w:rPr>
      </w:pPr>
      <w:r w:rsidRPr="00285D3F">
        <w:rPr>
          <w:rFonts w:cs="Arial"/>
        </w:rPr>
        <w:tab/>
      </w:r>
    </w:p>
    <w:p w14:paraId="68D06868" w14:textId="77777777" w:rsidR="00CD098F" w:rsidRPr="00285D3F" w:rsidRDefault="00CD098F">
      <w:pPr>
        <w:rPr>
          <w:rFonts w:cs="Arial"/>
        </w:rPr>
      </w:pPr>
    </w:p>
    <w:p w14:paraId="68D06869" w14:textId="77777777" w:rsidR="00CD098F" w:rsidRPr="00285D3F" w:rsidRDefault="00CD098F">
      <w:pPr>
        <w:rPr>
          <w:rFonts w:cs="Arial"/>
        </w:rPr>
      </w:pPr>
    </w:p>
    <w:p w14:paraId="68D0686A" w14:textId="77777777" w:rsidR="00CD098F" w:rsidRPr="00285D3F" w:rsidRDefault="00CD098F">
      <w:pPr>
        <w:rPr>
          <w:rFonts w:cs="Arial"/>
        </w:rPr>
      </w:pPr>
    </w:p>
    <w:p w14:paraId="68D0686B" w14:textId="77777777" w:rsidR="00CD098F" w:rsidRPr="00285D3F" w:rsidRDefault="00CD098F">
      <w:pPr>
        <w:rPr>
          <w:rFonts w:cs="Arial"/>
        </w:rPr>
      </w:pPr>
    </w:p>
    <w:p w14:paraId="68D0686C" w14:textId="1BF968E9" w:rsidR="00F34907" w:rsidRDefault="00F34907" w:rsidP="00F34907">
      <w:pPr>
        <w:pStyle w:val="Header"/>
        <w:tabs>
          <w:tab w:val="clear" w:pos="4320"/>
          <w:tab w:val="clear" w:pos="8640"/>
          <w:tab w:val="left" w:pos="5323"/>
        </w:tabs>
        <w:rPr>
          <w:rFonts w:cs="Arial"/>
        </w:rPr>
      </w:pPr>
      <w:r>
        <w:rPr>
          <w:rFonts w:cs="Arial"/>
        </w:rPr>
        <w:tab/>
      </w:r>
    </w:p>
    <w:p w14:paraId="6EA25E1D" w14:textId="7902A961" w:rsidR="00F34907" w:rsidRDefault="00F34907" w:rsidP="00F34907">
      <w:pPr>
        <w:tabs>
          <w:tab w:val="left" w:pos="5323"/>
        </w:tabs>
      </w:pPr>
      <w:r>
        <w:lastRenderedPageBreak/>
        <w:tab/>
      </w:r>
    </w:p>
    <w:p w14:paraId="596E5AFC" w14:textId="77777777" w:rsidR="00F34907" w:rsidRPr="00F34907" w:rsidRDefault="00F34907" w:rsidP="00F34907"/>
    <w:p w14:paraId="55C97BCD" w14:textId="48820D7E" w:rsidR="00F34907" w:rsidRPr="00F34907" w:rsidRDefault="006E3606" w:rsidP="006E3606">
      <w:pPr>
        <w:tabs>
          <w:tab w:val="left" w:pos="3308"/>
        </w:tabs>
      </w:pPr>
      <w:r>
        <w:tab/>
      </w:r>
    </w:p>
    <w:p w14:paraId="515A2E94" w14:textId="77777777" w:rsidR="00F34907" w:rsidRPr="00F34907" w:rsidRDefault="00F34907" w:rsidP="00F34907"/>
    <w:p w14:paraId="71B11DB3" w14:textId="77777777" w:rsidR="00F34907" w:rsidRPr="00F34907" w:rsidRDefault="00F34907" w:rsidP="00F34907"/>
    <w:p w14:paraId="09586C34" w14:textId="77777777" w:rsidR="00F34907" w:rsidRPr="00F34907" w:rsidRDefault="00F34907" w:rsidP="00F34907"/>
    <w:p w14:paraId="7628F7BB" w14:textId="36FE7271" w:rsidR="00F34907" w:rsidRDefault="00F34907" w:rsidP="00F34907"/>
    <w:p w14:paraId="5A791EA8" w14:textId="739A096A" w:rsidR="00F34907" w:rsidRDefault="00F34907" w:rsidP="00F34907"/>
    <w:p w14:paraId="77682768" w14:textId="3D2930D9" w:rsidR="00F34907" w:rsidRDefault="00F34907" w:rsidP="00F34907">
      <w:pPr>
        <w:tabs>
          <w:tab w:val="left" w:pos="1094"/>
        </w:tabs>
      </w:pPr>
      <w:r>
        <w:tab/>
      </w:r>
    </w:p>
    <w:p w14:paraId="71A05127" w14:textId="2E563B2E" w:rsidR="00CD098F" w:rsidRPr="00F34907" w:rsidRDefault="00F34907" w:rsidP="00F34907">
      <w:pPr>
        <w:tabs>
          <w:tab w:val="left" w:pos="1094"/>
        </w:tabs>
        <w:sectPr w:rsidR="00CD098F" w:rsidRPr="00F34907" w:rsidSect="00F34907">
          <w:headerReference w:type="default" r:id="rId12"/>
          <w:footerReference w:type="default" r:id="rId13"/>
          <w:headerReference w:type="first" r:id="rId14"/>
          <w:footerReference w:type="first" r:id="rId15"/>
          <w:pgSz w:w="12240" w:h="15840" w:code="1"/>
          <w:pgMar w:top="1440" w:right="1267" w:bottom="1152" w:left="835" w:header="720" w:footer="187" w:gutter="1152"/>
          <w:cols w:space="720"/>
          <w:titlePg/>
          <w:docGrid w:linePitch="360"/>
        </w:sectPr>
      </w:pPr>
      <w:r>
        <w:tab/>
      </w:r>
    </w:p>
    <w:p w14:paraId="68D0686D" w14:textId="77777777" w:rsidR="00CD098F" w:rsidRPr="00F361F0" w:rsidRDefault="00F361F0" w:rsidP="00F361F0">
      <w:pPr>
        <w:pStyle w:val="MainTitle"/>
      </w:pPr>
      <w:r>
        <w:lastRenderedPageBreak/>
        <w:t>Document Control</w:t>
      </w:r>
    </w:p>
    <w:p w14:paraId="68D0686E" w14:textId="77777777" w:rsidR="00CD098F" w:rsidRDefault="00CD098F">
      <w:pPr>
        <w:rPr>
          <w:rFonts w:cs="Arial"/>
        </w:rPr>
      </w:pPr>
    </w:p>
    <w:p w14:paraId="68D0686F" w14:textId="77777777" w:rsidR="00F361F0" w:rsidRDefault="00F361F0">
      <w:pPr>
        <w:rPr>
          <w:rFonts w:cs="Arial"/>
        </w:rPr>
      </w:pPr>
    </w:p>
    <w:tbl>
      <w:tblPr>
        <w:tblW w:w="0" w:type="auto"/>
        <w:tblInd w:w="6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980"/>
        <w:gridCol w:w="1800"/>
        <w:gridCol w:w="1440"/>
        <w:gridCol w:w="2765"/>
      </w:tblGrid>
      <w:tr w:rsidR="00F361F0" w:rsidRPr="00285D3F" w14:paraId="68D06872" w14:textId="77777777">
        <w:tc>
          <w:tcPr>
            <w:tcW w:w="1980" w:type="dxa"/>
          </w:tcPr>
          <w:p w14:paraId="68D06870" w14:textId="77777777" w:rsidR="00F361F0" w:rsidRPr="00285D3F" w:rsidRDefault="00F361F0" w:rsidP="00042F36">
            <w:pPr>
              <w:keepNext/>
              <w:keepLines/>
              <w:rPr>
                <w:rFonts w:cs="Arial"/>
                <w:b/>
                <w:i/>
                <w:iCs/>
                <w:u w:val="single"/>
              </w:rPr>
            </w:pPr>
            <w:r w:rsidRPr="00285D3F">
              <w:rPr>
                <w:rFonts w:cs="Arial"/>
                <w:b/>
                <w:i/>
                <w:iCs/>
                <w:u w:val="single"/>
              </w:rPr>
              <w:t>Reference No:</w:t>
            </w:r>
          </w:p>
        </w:tc>
        <w:tc>
          <w:tcPr>
            <w:tcW w:w="6005" w:type="dxa"/>
            <w:gridSpan w:val="3"/>
          </w:tcPr>
          <w:p w14:paraId="68D06871" w14:textId="77777777" w:rsidR="00F361F0" w:rsidRPr="00285D3F" w:rsidRDefault="00F361F0" w:rsidP="00042F36">
            <w:pPr>
              <w:keepNext/>
              <w:keepLines/>
              <w:rPr>
                <w:rFonts w:cs="Arial"/>
                <w:b/>
              </w:rPr>
            </w:pPr>
          </w:p>
        </w:tc>
      </w:tr>
      <w:tr w:rsidR="00F361F0" w:rsidRPr="00285D3F" w14:paraId="68D06875" w14:textId="77777777">
        <w:tc>
          <w:tcPr>
            <w:tcW w:w="1980" w:type="dxa"/>
          </w:tcPr>
          <w:p w14:paraId="68D06873" w14:textId="77777777" w:rsidR="00F361F0" w:rsidRPr="001A70E5" w:rsidRDefault="00F361F0" w:rsidP="00042F36">
            <w:pPr>
              <w:keepNext/>
              <w:keepLines/>
              <w:rPr>
                <w:rFonts w:cs="Arial"/>
                <w:b/>
                <w:i/>
                <w:iCs/>
                <w:szCs w:val="20"/>
              </w:rPr>
            </w:pPr>
            <w:r w:rsidRPr="001A70E5">
              <w:rPr>
                <w:rFonts w:cs="Arial"/>
                <w:szCs w:val="20"/>
              </w:rPr>
              <w:t>Security Classification:</w:t>
            </w:r>
          </w:p>
        </w:tc>
        <w:tc>
          <w:tcPr>
            <w:tcW w:w="6005" w:type="dxa"/>
            <w:gridSpan w:val="3"/>
          </w:tcPr>
          <w:p w14:paraId="68D06874" w14:textId="77777777" w:rsidR="00F361F0" w:rsidRPr="001A70E5" w:rsidRDefault="00F361F0" w:rsidP="00042F36">
            <w:pPr>
              <w:keepNext/>
              <w:keepLines/>
              <w:rPr>
                <w:rFonts w:cs="Arial"/>
                <w:szCs w:val="20"/>
              </w:rPr>
            </w:pPr>
            <w:r w:rsidRPr="001A70E5">
              <w:rPr>
                <w:rFonts w:cs="Arial"/>
                <w:szCs w:val="20"/>
              </w:rPr>
              <w:t>Internal</w:t>
            </w:r>
          </w:p>
        </w:tc>
      </w:tr>
      <w:tr w:rsidR="00F361F0" w:rsidRPr="00285D3F" w14:paraId="68D06878" w14:textId="77777777">
        <w:tc>
          <w:tcPr>
            <w:tcW w:w="1980" w:type="dxa"/>
          </w:tcPr>
          <w:p w14:paraId="68D06876" w14:textId="77777777" w:rsidR="00F361F0" w:rsidRPr="001A70E5" w:rsidRDefault="00F361F0" w:rsidP="00042F36">
            <w:pPr>
              <w:keepNext/>
              <w:keepLines/>
              <w:rPr>
                <w:rFonts w:cs="Arial"/>
                <w:szCs w:val="20"/>
              </w:rPr>
            </w:pPr>
            <w:r w:rsidRPr="001A70E5">
              <w:rPr>
                <w:rFonts w:cs="Arial"/>
                <w:szCs w:val="20"/>
              </w:rPr>
              <w:t>Issue Date:</w:t>
            </w:r>
          </w:p>
        </w:tc>
        <w:tc>
          <w:tcPr>
            <w:tcW w:w="6005" w:type="dxa"/>
            <w:gridSpan w:val="3"/>
          </w:tcPr>
          <w:p w14:paraId="68D06877" w14:textId="77777777" w:rsidR="00F361F0" w:rsidRPr="001A70E5" w:rsidRDefault="00F361F0" w:rsidP="00042F36">
            <w:pPr>
              <w:keepNext/>
              <w:keepLines/>
              <w:rPr>
                <w:rFonts w:cs="Arial"/>
                <w:szCs w:val="20"/>
              </w:rPr>
            </w:pPr>
          </w:p>
        </w:tc>
      </w:tr>
      <w:tr w:rsidR="00F361F0" w:rsidRPr="00285D3F" w14:paraId="68D0687C" w14:textId="77777777">
        <w:trPr>
          <w:cantSplit/>
        </w:trPr>
        <w:tc>
          <w:tcPr>
            <w:tcW w:w="1980" w:type="dxa"/>
            <w:vMerge w:val="restart"/>
          </w:tcPr>
          <w:p w14:paraId="68D06879" w14:textId="77777777" w:rsidR="00F361F0" w:rsidRPr="001A70E5" w:rsidRDefault="00F361F0" w:rsidP="00042F36">
            <w:pPr>
              <w:pStyle w:val="Footer"/>
              <w:keepNext/>
              <w:keepLines/>
              <w:tabs>
                <w:tab w:val="clear" w:pos="4320"/>
                <w:tab w:val="clear" w:pos="8640"/>
              </w:tabs>
              <w:rPr>
                <w:rFonts w:cs="Arial"/>
                <w:szCs w:val="20"/>
              </w:rPr>
            </w:pPr>
            <w:r w:rsidRPr="001A70E5">
              <w:rPr>
                <w:rFonts w:cs="Arial"/>
                <w:szCs w:val="20"/>
              </w:rPr>
              <w:t>Author(s):</w:t>
            </w:r>
          </w:p>
        </w:tc>
        <w:tc>
          <w:tcPr>
            <w:tcW w:w="3240" w:type="dxa"/>
            <w:gridSpan w:val="2"/>
          </w:tcPr>
          <w:p w14:paraId="68D0687A" w14:textId="77777777" w:rsidR="00F361F0" w:rsidRPr="001A70E5" w:rsidRDefault="00F361F0" w:rsidP="00042F36">
            <w:pPr>
              <w:keepNext/>
              <w:keepLines/>
              <w:rPr>
                <w:rFonts w:cs="Arial"/>
                <w:szCs w:val="20"/>
              </w:rPr>
            </w:pPr>
            <w:r w:rsidRPr="001A70E5">
              <w:rPr>
                <w:rFonts w:cs="Arial"/>
                <w:b/>
                <w:bCs/>
                <w:szCs w:val="20"/>
              </w:rPr>
              <w:t>Name</w:t>
            </w:r>
          </w:p>
        </w:tc>
        <w:tc>
          <w:tcPr>
            <w:tcW w:w="2765" w:type="dxa"/>
          </w:tcPr>
          <w:p w14:paraId="68D0687B" w14:textId="77777777" w:rsidR="00F361F0" w:rsidRPr="001A70E5" w:rsidRDefault="00F361F0" w:rsidP="00042F36">
            <w:pPr>
              <w:keepNext/>
              <w:keepLines/>
              <w:rPr>
                <w:rFonts w:cs="Arial"/>
                <w:szCs w:val="20"/>
              </w:rPr>
            </w:pPr>
            <w:r w:rsidRPr="001A70E5">
              <w:rPr>
                <w:rFonts w:cs="Arial"/>
                <w:b/>
                <w:bCs/>
                <w:szCs w:val="20"/>
              </w:rPr>
              <w:t>Title</w:t>
            </w:r>
          </w:p>
        </w:tc>
      </w:tr>
      <w:tr w:rsidR="00F361F0" w:rsidRPr="00285D3F" w14:paraId="68D06880" w14:textId="77777777">
        <w:trPr>
          <w:cantSplit/>
          <w:trHeight w:val="413"/>
        </w:trPr>
        <w:tc>
          <w:tcPr>
            <w:tcW w:w="1980" w:type="dxa"/>
            <w:vMerge/>
          </w:tcPr>
          <w:p w14:paraId="68D0687D" w14:textId="77777777" w:rsidR="00F361F0" w:rsidRPr="001A70E5" w:rsidRDefault="00F361F0" w:rsidP="00042F36">
            <w:pPr>
              <w:keepNext/>
              <w:keepLines/>
              <w:rPr>
                <w:rFonts w:cs="Arial"/>
                <w:szCs w:val="20"/>
              </w:rPr>
            </w:pPr>
          </w:p>
        </w:tc>
        <w:tc>
          <w:tcPr>
            <w:tcW w:w="3240" w:type="dxa"/>
            <w:gridSpan w:val="2"/>
          </w:tcPr>
          <w:p w14:paraId="68D0687E" w14:textId="77777777" w:rsidR="00F361F0" w:rsidRPr="001A70E5" w:rsidRDefault="005C490D" w:rsidP="00042F36">
            <w:pPr>
              <w:keepNext/>
              <w:keepLines/>
              <w:jc w:val="left"/>
              <w:rPr>
                <w:rFonts w:cs="Arial"/>
                <w:szCs w:val="20"/>
              </w:rPr>
            </w:pPr>
            <w:r>
              <w:rPr>
                <w:rFonts w:cs="Arial"/>
                <w:szCs w:val="20"/>
              </w:rPr>
              <w:t>Uma Maheswari P</w:t>
            </w:r>
          </w:p>
        </w:tc>
        <w:tc>
          <w:tcPr>
            <w:tcW w:w="2765" w:type="dxa"/>
          </w:tcPr>
          <w:p w14:paraId="68D0687F" w14:textId="77777777" w:rsidR="00F361F0" w:rsidRPr="001A70E5" w:rsidRDefault="00BF59EE" w:rsidP="00042F36">
            <w:pPr>
              <w:keepNext/>
              <w:keepLines/>
              <w:rPr>
                <w:rFonts w:cs="Arial"/>
                <w:szCs w:val="20"/>
              </w:rPr>
            </w:pPr>
            <w:r>
              <w:rPr>
                <w:rFonts w:cs="Arial"/>
                <w:szCs w:val="20"/>
              </w:rPr>
              <w:t>Manager – T &amp; D</w:t>
            </w:r>
          </w:p>
        </w:tc>
      </w:tr>
      <w:tr w:rsidR="00F361F0" w:rsidRPr="00285D3F" w14:paraId="68D06884" w14:textId="77777777">
        <w:trPr>
          <w:cantSplit/>
          <w:trHeight w:val="350"/>
        </w:trPr>
        <w:tc>
          <w:tcPr>
            <w:tcW w:w="1980" w:type="dxa"/>
            <w:vMerge/>
          </w:tcPr>
          <w:p w14:paraId="68D06881" w14:textId="77777777" w:rsidR="00F361F0" w:rsidRPr="001A70E5" w:rsidRDefault="00F361F0" w:rsidP="00042F36">
            <w:pPr>
              <w:keepNext/>
              <w:keepLines/>
              <w:rPr>
                <w:rFonts w:cs="Arial"/>
                <w:szCs w:val="20"/>
              </w:rPr>
            </w:pPr>
          </w:p>
        </w:tc>
        <w:tc>
          <w:tcPr>
            <w:tcW w:w="3240" w:type="dxa"/>
            <w:gridSpan w:val="2"/>
          </w:tcPr>
          <w:p w14:paraId="68D06882" w14:textId="77777777" w:rsidR="00F361F0" w:rsidRPr="001A70E5" w:rsidRDefault="00F361F0" w:rsidP="00042F36">
            <w:pPr>
              <w:keepNext/>
              <w:keepLines/>
              <w:rPr>
                <w:rFonts w:cs="Arial"/>
                <w:szCs w:val="20"/>
              </w:rPr>
            </w:pPr>
          </w:p>
        </w:tc>
        <w:tc>
          <w:tcPr>
            <w:tcW w:w="2765" w:type="dxa"/>
          </w:tcPr>
          <w:p w14:paraId="68D06883" w14:textId="77777777" w:rsidR="00F361F0" w:rsidRPr="001A70E5" w:rsidRDefault="00F361F0" w:rsidP="00042F36">
            <w:pPr>
              <w:keepNext/>
              <w:keepLines/>
              <w:rPr>
                <w:rFonts w:cs="Arial"/>
                <w:szCs w:val="20"/>
              </w:rPr>
            </w:pPr>
          </w:p>
        </w:tc>
      </w:tr>
      <w:tr w:rsidR="00F361F0" w:rsidRPr="00285D3F" w14:paraId="68D06888" w14:textId="77777777">
        <w:trPr>
          <w:cantSplit/>
          <w:trHeight w:val="530"/>
        </w:trPr>
        <w:tc>
          <w:tcPr>
            <w:tcW w:w="1980" w:type="dxa"/>
            <w:vMerge w:val="restart"/>
          </w:tcPr>
          <w:p w14:paraId="68D06885" w14:textId="77777777" w:rsidR="00F361F0" w:rsidRPr="001A70E5" w:rsidRDefault="00F361F0" w:rsidP="00042F36">
            <w:pPr>
              <w:keepNext/>
              <w:keepLines/>
              <w:rPr>
                <w:rFonts w:cs="Arial"/>
                <w:szCs w:val="20"/>
              </w:rPr>
            </w:pPr>
            <w:r w:rsidRPr="001A70E5">
              <w:rPr>
                <w:rFonts w:cs="Arial"/>
                <w:szCs w:val="20"/>
              </w:rPr>
              <w:t>Reviewer(s):</w:t>
            </w:r>
          </w:p>
        </w:tc>
        <w:tc>
          <w:tcPr>
            <w:tcW w:w="3240" w:type="dxa"/>
            <w:gridSpan w:val="2"/>
          </w:tcPr>
          <w:p w14:paraId="68D06886" w14:textId="77777777" w:rsidR="00F361F0" w:rsidRPr="001A70E5" w:rsidRDefault="00F361F0" w:rsidP="00042F36">
            <w:pPr>
              <w:keepNext/>
              <w:keepLines/>
              <w:rPr>
                <w:rFonts w:cs="Arial"/>
                <w:szCs w:val="20"/>
              </w:rPr>
            </w:pPr>
            <w:r w:rsidRPr="001A70E5">
              <w:rPr>
                <w:rFonts w:cs="Arial"/>
                <w:b/>
                <w:szCs w:val="20"/>
              </w:rPr>
              <w:t>Name</w:t>
            </w:r>
          </w:p>
        </w:tc>
        <w:tc>
          <w:tcPr>
            <w:tcW w:w="2765" w:type="dxa"/>
          </w:tcPr>
          <w:p w14:paraId="68D06887" w14:textId="77777777" w:rsidR="00F361F0" w:rsidRPr="001A70E5" w:rsidRDefault="00F361F0" w:rsidP="00042F36">
            <w:pPr>
              <w:keepNext/>
              <w:keepLines/>
              <w:rPr>
                <w:rFonts w:cs="Arial"/>
                <w:szCs w:val="20"/>
              </w:rPr>
            </w:pPr>
            <w:r w:rsidRPr="001A70E5">
              <w:rPr>
                <w:rFonts w:cs="Arial"/>
                <w:b/>
                <w:szCs w:val="20"/>
              </w:rPr>
              <w:t>Title</w:t>
            </w:r>
          </w:p>
        </w:tc>
      </w:tr>
      <w:tr w:rsidR="00F361F0" w:rsidRPr="00285D3F" w14:paraId="68D0688E" w14:textId="77777777">
        <w:trPr>
          <w:cantSplit/>
          <w:trHeight w:val="530"/>
        </w:trPr>
        <w:tc>
          <w:tcPr>
            <w:tcW w:w="1980" w:type="dxa"/>
            <w:vMerge/>
          </w:tcPr>
          <w:p w14:paraId="68D06889" w14:textId="77777777" w:rsidR="00F361F0" w:rsidRPr="001A70E5" w:rsidRDefault="00F361F0" w:rsidP="00042F36">
            <w:pPr>
              <w:keepNext/>
              <w:keepLines/>
              <w:rPr>
                <w:rFonts w:cs="Arial"/>
                <w:szCs w:val="20"/>
              </w:rPr>
            </w:pPr>
          </w:p>
        </w:tc>
        <w:tc>
          <w:tcPr>
            <w:tcW w:w="3240" w:type="dxa"/>
            <w:gridSpan w:val="2"/>
          </w:tcPr>
          <w:p w14:paraId="68D0688A" w14:textId="77777777" w:rsidR="00F361F0" w:rsidRDefault="00516CE6" w:rsidP="00547B21">
            <w:pPr>
              <w:keepNext/>
              <w:keepLines/>
              <w:rPr>
                <w:rFonts w:cs="Arial"/>
                <w:bCs/>
                <w:szCs w:val="20"/>
              </w:rPr>
            </w:pPr>
            <w:r>
              <w:rPr>
                <w:rFonts w:cs="Arial"/>
                <w:bCs/>
                <w:szCs w:val="20"/>
              </w:rPr>
              <w:t>Hema G</w:t>
            </w:r>
          </w:p>
          <w:p w14:paraId="68D0688B" w14:textId="77777777" w:rsidR="00516CE6" w:rsidRPr="001A70E5" w:rsidRDefault="00516CE6" w:rsidP="00547B21">
            <w:pPr>
              <w:keepNext/>
              <w:keepLines/>
              <w:rPr>
                <w:rFonts w:cs="Arial"/>
                <w:bCs/>
                <w:szCs w:val="20"/>
              </w:rPr>
            </w:pPr>
            <w:r>
              <w:rPr>
                <w:rFonts w:cs="Arial"/>
                <w:bCs/>
                <w:szCs w:val="20"/>
              </w:rPr>
              <w:t>Mahima Sharma</w:t>
            </w:r>
          </w:p>
        </w:tc>
        <w:tc>
          <w:tcPr>
            <w:tcW w:w="2765" w:type="dxa"/>
          </w:tcPr>
          <w:p w14:paraId="68D0688C" w14:textId="77777777" w:rsidR="00F361F0" w:rsidRDefault="005315DF" w:rsidP="00516CE6">
            <w:pPr>
              <w:keepNext/>
              <w:keepLines/>
              <w:rPr>
                <w:rFonts w:cs="Arial"/>
                <w:szCs w:val="20"/>
              </w:rPr>
            </w:pPr>
            <w:r>
              <w:rPr>
                <w:rFonts w:cs="Arial"/>
                <w:szCs w:val="20"/>
              </w:rPr>
              <w:t>Asst. Manager – T &amp; D</w:t>
            </w:r>
          </w:p>
          <w:p w14:paraId="68D0688D" w14:textId="77777777" w:rsidR="005315DF" w:rsidRPr="001A70E5" w:rsidRDefault="005315DF" w:rsidP="00516CE6">
            <w:pPr>
              <w:keepNext/>
              <w:keepLines/>
              <w:rPr>
                <w:rFonts w:cs="Arial"/>
                <w:bCs/>
                <w:szCs w:val="20"/>
              </w:rPr>
            </w:pPr>
            <w:r>
              <w:rPr>
                <w:rFonts w:cs="Arial"/>
                <w:szCs w:val="20"/>
              </w:rPr>
              <w:t>Group Manager – T &amp; D</w:t>
            </w:r>
          </w:p>
        </w:tc>
      </w:tr>
      <w:tr w:rsidR="00F361F0" w:rsidRPr="00285D3F" w14:paraId="68D06892" w14:textId="77777777">
        <w:trPr>
          <w:cantSplit/>
          <w:trHeight w:val="530"/>
        </w:trPr>
        <w:tc>
          <w:tcPr>
            <w:tcW w:w="1980" w:type="dxa"/>
            <w:vMerge w:val="restart"/>
          </w:tcPr>
          <w:p w14:paraId="68D0688F" w14:textId="77777777" w:rsidR="00F361F0" w:rsidRPr="001A70E5" w:rsidRDefault="00F361F0" w:rsidP="00042F36">
            <w:pPr>
              <w:keepNext/>
              <w:keepLines/>
              <w:rPr>
                <w:rFonts w:cs="Arial"/>
                <w:szCs w:val="20"/>
              </w:rPr>
            </w:pPr>
            <w:r w:rsidRPr="001A70E5">
              <w:rPr>
                <w:rFonts w:cs="Arial"/>
                <w:szCs w:val="20"/>
              </w:rPr>
              <w:t>Issuer(s):</w:t>
            </w:r>
          </w:p>
        </w:tc>
        <w:tc>
          <w:tcPr>
            <w:tcW w:w="3240" w:type="dxa"/>
            <w:gridSpan w:val="2"/>
          </w:tcPr>
          <w:p w14:paraId="68D06890" w14:textId="77777777" w:rsidR="00F361F0" w:rsidRPr="001A70E5" w:rsidRDefault="00F361F0" w:rsidP="00042F36">
            <w:pPr>
              <w:keepNext/>
              <w:keepLines/>
              <w:rPr>
                <w:rFonts w:cs="Arial"/>
                <w:szCs w:val="20"/>
              </w:rPr>
            </w:pPr>
            <w:r w:rsidRPr="001A70E5">
              <w:rPr>
                <w:rFonts w:cs="Arial"/>
                <w:b/>
                <w:szCs w:val="20"/>
              </w:rPr>
              <w:t>Name</w:t>
            </w:r>
          </w:p>
        </w:tc>
        <w:tc>
          <w:tcPr>
            <w:tcW w:w="2765" w:type="dxa"/>
          </w:tcPr>
          <w:p w14:paraId="68D06891" w14:textId="77777777" w:rsidR="00F361F0" w:rsidRPr="001A70E5" w:rsidRDefault="00F361F0" w:rsidP="00042F36">
            <w:pPr>
              <w:keepNext/>
              <w:keepLines/>
              <w:rPr>
                <w:rFonts w:cs="Arial"/>
                <w:szCs w:val="20"/>
              </w:rPr>
            </w:pPr>
            <w:r w:rsidRPr="001A70E5">
              <w:rPr>
                <w:rFonts w:cs="Arial"/>
                <w:b/>
                <w:szCs w:val="20"/>
              </w:rPr>
              <w:t>Title</w:t>
            </w:r>
          </w:p>
        </w:tc>
      </w:tr>
      <w:tr w:rsidR="00F361F0" w:rsidRPr="00285D3F" w14:paraId="68D06896" w14:textId="77777777">
        <w:trPr>
          <w:cantSplit/>
          <w:trHeight w:val="350"/>
        </w:trPr>
        <w:tc>
          <w:tcPr>
            <w:tcW w:w="1980" w:type="dxa"/>
            <w:vMerge/>
          </w:tcPr>
          <w:p w14:paraId="68D06893" w14:textId="77777777" w:rsidR="00F361F0" w:rsidRPr="001A70E5" w:rsidRDefault="00F361F0" w:rsidP="00042F36">
            <w:pPr>
              <w:keepNext/>
              <w:keepLines/>
              <w:rPr>
                <w:rFonts w:cs="Arial"/>
                <w:szCs w:val="20"/>
              </w:rPr>
            </w:pPr>
          </w:p>
        </w:tc>
        <w:tc>
          <w:tcPr>
            <w:tcW w:w="3240" w:type="dxa"/>
            <w:gridSpan w:val="2"/>
          </w:tcPr>
          <w:p w14:paraId="68D06894" w14:textId="77777777" w:rsidR="00F361F0" w:rsidRPr="001A70E5" w:rsidRDefault="00F361F0" w:rsidP="00042F36">
            <w:pPr>
              <w:keepNext/>
              <w:keepLines/>
              <w:rPr>
                <w:rFonts w:cs="Arial"/>
                <w:bCs/>
                <w:szCs w:val="20"/>
              </w:rPr>
            </w:pPr>
          </w:p>
        </w:tc>
        <w:tc>
          <w:tcPr>
            <w:tcW w:w="2765" w:type="dxa"/>
          </w:tcPr>
          <w:p w14:paraId="68D06895" w14:textId="77777777" w:rsidR="00F361F0" w:rsidRPr="001A70E5" w:rsidRDefault="00F361F0" w:rsidP="00042F36">
            <w:pPr>
              <w:keepNext/>
              <w:keepLines/>
              <w:rPr>
                <w:rFonts w:cs="Arial"/>
                <w:bCs/>
                <w:szCs w:val="20"/>
              </w:rPr>
            </w:pPr>
          </w:p>
        </w:tc>
      </w:tr>
      <w:tr w:rsidR="00F361F0" w:rsidRPr="00285D3F" w14:paraId="68D06899" w14:textId="77777777">
        <w:trPr>
          <w:cantSplit/>
          <w:trHeight w:val="530"/>
        </w:trPr>
        <w:tc>
          <w:tcPr>
            <w:tcW w:w="1980" w:type="dxa"/>
          </w:tcPr>
          <w:p w14:paraId="68D06897" w14:textId="77777777" w:rsidR="00F361F0" w:rsidRPr="001A70E5" w:rsidRDefault="00F361F0" w:rsidP="00042F36">
            <w:pPr>
              <w:keepNext/>
              <w:keepLines/>
              <w:rPr>
                <w:rFonts w:cs="Arial"/>
                <w:szCs w:val="20"/>
              </w:rPr>
            </w:pPr>
            <w:r w:rsidRPr="001A70E5">
              <w:rPr>
                <w:rFonts w:cs="Arial"/>
                <w:szCs w:val="20"/>
              </w:rPr>
              <w:t>Issuer Signature(s):</w:t>
            </w:r>
          </w:p>
        </w:tc>
        <w:tc>
          <w:tcPr>
            <w:tcW w:w="6005" w:type="dxa"/>
            <w:gridSpan w:val="3"/>
          </w:tcPr>
          <w:p w14:paraId="68D06898" w14:textId="77777777" w:rsidR="00F361F0" w:rsidRPr="001A70E5" w:rsidRDefault="00F361F0" w:rsidP="00042F36">
            <w:pPr>
              <w:keepNext/>
              <w:keepLines/>
              <w:rPr>
                <w:rFonts w:cs="Arial"/>
                <w:b/>
                <w:szCs w:val="20"/>
              </w:rPr>
            </w:pPr>
          </w:p>
        </w:tc>
      </w:tr>
      <w:tr w:rsidR="00F361F0" w:rsidRPr="00285D3F" w14:paraId="68D0689D" w14:textId="77777777">
        <w:trPr>
          <w:cantSplit/>
          <w:trHeight w:val="530"/>
        </w:trPr>
        <w:tc>
          <w:tcPr>
            <w:tcW w:w="1980" w:type="dxa"/>
            <w:vMerge w:val="restart"/>
          </w:tcPr>
          <w:p w14:paraId="68D0689A" w14:textId="77777777" w:rsidR="00F361F0" w:rsidRPr="001A70E5" w:rsidRDefault="00F361F0" w:rsidP="00042F36">
            <w:pPr>
              <w:keepNext/>
              <w:keepLines/>
              <w:rPr>
                <w:rFonts w:cs="Arial"/>
                <w:szCs w:val="20"/>
              </w:rPr>
            </w:pPr>
            <w:r w:rsidRPr="001A70E5">
              <w:rPr>
                <w:rFonts w:cs="Arial"/>
                <w:szCs w:val="20"/>
              </w:rPr>
              <w:t>Distribution:</w:t>
            </w:r>
          </w:p>
        </w:tc>
        <w:tc>
          <w:tcPr>
            <w:tcW w:w="3240" w:type="dxa"/>
            <w:gridSpan w:val="2"/>
          </w:tcPr>
          <w:p w14:paraId="68D0689B" w14:textId="77777777" w:rsidR="00F361F0" w:rsidRPr="001A70E5" w:rsidRDefault="00F361F0" w:rsidP="00042F36">
            <w:pPr>
              <w:keepNext/>
              <w:keepLines/>
              <w:rPr>
                <w:rFonts w:cs="Arial"/>
                <w:b/>
                <w:szCs w:val="20"/>
              </w:rPr>
            </w:pPr>
            <w:r w:rsidRPr="001A70E5">
              <w:rPr>
                <w:rFonts w:cs="Arial"/>
                <w:b/>
                <w:szCs w:val="20"/>
              </w:rPr>
              <w:t>Name</w:t>
            </w:r>
          </w:p>
        </w:tc>
        <w:tc>
          <w:tcPr>
            <w:tcW w:w="2765" w:type="dxa"/>
          </w:tcPr>
          <w:p w14:paraId="68D0689C" w14:textId="77777777" w:rsidR="00F361F0" w:rsidRPr="001A70E5" w:rsidRDefault="00F361F0" w:rsidP="00042F36">
            <w:pPr>
              <w:keepNext/>
              <w:keepLines/>
              <w:rPr>
                <w:rFonts w:cs="Arial"/>
                <w:b/>
                <w:szCs w:val="20"/>
              </w:rPr>
            </w:pPr>
            <w:r w:rsidRPr="001A70E5">
              <w:rPr>
                <w:rFonts w:cs="Arial"/>
                <w:b/>
                <w:szCs w:val="20"/>
              </w:rPr>
              <w:t>Title</w:t>
            </w:r>
          </w:p>
        </w:tc>
      </w:tr>
      <w:tr w:rsidR="00F361F0" w:rsidRPr="00285D3F" w14:paraId="68D068A1" w14:textId="77777777">
        <w:trPr>
          <w:cantSplit/>
          <w:trHeight w:val="323"/>
        </w:trPr>
        <w:tc>
          <w:tcPr>
            <w:tcW w:w="1980" w:type="dxa"/>
            <w:vMerge/>
          </w:tcPr>
          <w:p w14:paraId="68D0689E" w14:textId="77777777" w:rsidR="00F361F0" w:rsidRPr="001A70E5" w:rsidRDefault="00F361F0" w:rsidP="00042F36">
            <w:pPr>
              <w:keepNext/>
              <w:keepLines/>
              <w:rPr>
                <w:rFonts w:cs="Arial"/>
                <w:szCs w:val="20"/>
              </w:rPr>
            </w:pPr>
          </w:p>
        </w:tc>
        <w:tc>
          <w:tcPr>
            <w:tcW w:w="3240" w:type="dxa"/>
            <w:gridSpan w:val="2"/>
          </w:tcPr>
          <w:p w14:paraId="68D0689F" w14:textId="77777777" w:rsidR="00F361F0" w:rsidRPr="001A70E5" w:rsidRDefault="00F361F0" w:rsidP="00F117F8">
            <w:pPr>
              <w:keepNext/>
              <w:keepLines/>
              <w:rPr>
                <w:rFonts w:cs="Arial"/>
                <w:bCs/>
                <w:szCs w:val="20"/>
              </w:rPr>
            </w:pPr>
            <w:r w:rsidRPr="001A70E5">
              <w:rPr>
                <w:rFonts w:cs="Arial"/>
                <w:bCs/>
                <w:szCs w:val="20"/>
              </w:rPr>
              <w:t>Team</w:t>
            </w:r>
          </w:p>
        </w:tc>
        <w:tc>
          <w:tcPr>
            <w:tcW w:w="2765" w:type="dxa"/>
          </w:tcPr>
          <w:p w14:paraId="68D068A0" w14:textId="77777777" w:rsidR="00F361F0" w:rsidRPr="001A70E5" w:rsidRDefault="00F361F0" w:rsidP="00F117F8">
            <w:pPr>
              <w:keepNext/>
              <w:keepLines/>
              <w:rPr>
                <w:rFonts w:cs="Arial"/>
                <w:bCs/>
                <w:szCs w:val="20"/>
              </w:rPr>
            </w:pPr>
            <w:r w:rsidRPr="001A70E5">
              <w:rPr>
                <w:rFonts w:cs="Arial"/>
                <w:bCs/>
                <w:szCs w:val="20"/>
              </w:rPr>
              <w:t xml:space="preserve">All Designations in </w:t>
            </w:r>
            <w:r w:rsidR="00F117F8">
              <w:rPr>
                <w:rFonts w:cs="Arial"/>
                <w:bCs/>
                <w:szCs w:val="20"/>
              </w:rPr>
              <w:t>Training</w:t>
            </w:r>
          </w:p>
        </w:tc>
      </w:tr>
      <w:tr w:rsidR="00F361F0" w:rsidRPr="00285D3F" w14:paraId="68D068A5" w14:textId="77777777">
        <w:trPr>
          <w:cantSplit/>
          <w:trHeight w:val="323"/>
        </w:trPr>
        <w:tc>
          <w:tcPr>
            <w:tcW w:w="1980" w:type="dxa"/>
            <w:vMerge/>
          </w:tcPr>
          <w:p w14:paraId="68D068A2" w14:textId="77777777" w:rsidR="00F361F0" w:rsidRPr="001A70E5" w:rsidRDefault="00F361F0" w:rsidP="00042F36">
            <w:pPr>
              <w:keepNext/>
              <w:keepLines/>
              <w:rPr>
                <w:rFonts w:cs="Arial"/>
                <w:szCs w:val="20"/>
              </w:rPr>
            </w:pPr>
          </w:p>
        </w:tc>
        <w:tc>
          <w:tcPr>
            <w:tcW w:w="3240" w:type="dxa"/>
            <w:gridSpan w:val="2"/>
          </w:tcPr>
          <w:p w14:paraId="68D068A3" w14:textId="77777777" w:rsidR="00F361F0" w:rsidRPr="001A70E5" w:rsidRDefault="00F361F0" w:rsidP="00042F36">
            <w:pPr>
              <w:keepNext/>
              <w:keepLines/>
              <w:rPr>
                <w:rFonts w:cs="Arial"/>
                <w:bCs/>
                <w:szCs w:val="20"/>
              </w:rPr>
            </w:pPr>
          </w:p>
        </w:tc>
        <w:tc>
          <w:tcPr>
            <w:tcW w:w="2765" w:type="dxa"/>
          </w:tcPr>
          <w:p w14:paraId="68D068A4" w14:textId="77777777" w:rsidR="00F361F0" w:rsidRPr="001A70E5" w:rsidRDefault="00F361F0" w:rsidP="00042F36">
            <w:pPr>
              <w:keepNext/>
              <w:keepLines/>
              <w:rPr>
                <w:rFonts w:cs="Arial"/>
                <w:bCs/>
                <w:szCs w:val="20"/>
              </w:rPr>
            </w:pPr>
          </w:p>
        </w:tc>
      </w:tr>
      <w:tr w:rsidR="00F361F0" w:rsidRPr="00285D3F" w14:paraId="68D068A9" w14:textId="77777777">
        <w:trPr>
          <w:cantSplit/>
          <w:trHeight w:val="323"/>
        </w:trPr>
        <w:tc>
          <w:tcPr>
            <w:tcW w:w="1980" w:type="dxa"/>
            <w:vMerge/>
          </w:tcPr>
          <w:p w14:paraId="68D068A6" w14:textId="77777777" w:rsidR="00F361F0" w:rsidRPr="001A70E5" w:rsidRDefault="00F361F0" w:rsidP="00042F36">
            <w:pPr>
              <w:keepNext/>
              <w:keepLines/>
              <w:rPr>
                <w:rFonts w:cs="Arial"/>
                <w:szCs w:val="20"/>
              </w:rPr>
            </w:pPr>
          </w:p>
        </w:tc>
        <w:tc>
          <w:tcPr>
            <w:tcW w:w="3240" w:type="dxa"/>
            <w:gridSpan w:val="2"/>
          </w:tcPr>
          <w:p w14:paraId="68D068A7" w14:textId="77777777" w:rsidR="00F361F0" w:rsidRPr="001A70E5" w:rsidRDefault="00F361F0" w:rsidP="00042F36">
            <w:pPr>
              <w:keepNext/>
              <w:keepLines/>
              <w:rPr>
                <w:rFonts w:cs="Arial"/>
                <w:bCs/>
                <w:szCs w:val="20"/>
              </w:rPr>
            </w:pPr>
          </w:p>
        </w:tc>
        <w:tc>
          <w:tcPr>
            <w:tcW w:w="2765" w:type="dxa"/>
          </w:tcPr>
          <w:p w14:paraId="68D068A8" w14:textId="77777777" w:rsidR="00F361F0" w:rsidRPr="001A70E5" w:rsidRDefault="00F361F0" w:rsidP="00042F36">
            <w:pPr>
              <w:keepNext/>
              <w:keepLines/>
              <w:rPr>
                <w:rFonts w:cs="Arial"/>
                <w:bCs/>
                <w:szCs w:val="20"/>
              </w:rPr>
            </w:pPr>
          </w:p>
        </w:tc>
      </w:tr>
      <w:tr w:rsidR="00F361F0" w:rsidRPr="00285D3F" w14:paraId="68D068AE" w14:textId="77777777">
        <w:trPr>
          <w:cantSplit/>
          <w:trHeight w:val="323"/>
        </w:trPr>
        <w:tc>
          <w:tcPr>
            <w:tcW w:w="1980" w:type="dxa"/>
            <w:vMerge w:val="restart"/>
          </w:tcPr>
          <w:p w14:paraId="68D068AA" w14:textId="77777777" w:rsidR="00F361F0" w:rsidRPr="001A70E5" w:rsidRDefault="00F361F0" w:rsidP="00042F36">
            <w:pPr>
              <w:keepNext/>
              <w:keepLines/>
              <w:rPr>
                <w:rFonts w:cs="Arial"/>
                <w:szCs w:val="20"/>
              </w:rPr>
            </w:pPr>
            <w:r w:rsidRPr="001A70E5">
              <w:rPr>
                <w:rFonts w:cs="Arial"/>
                <w:szCs w:val="20"/>
              </w:rPr>
              <w:t>Document History:</w:t>
            </w:r>
          </w:p>
        </w:tc>
        <w:tc>
          <w:tcPr>
            <w:tcW w:w="1800" w:type="dxa"/>
          </w:tcPr>
          <w:p w14:paraId="68D068AB" w14:textId="77777777" w:rsidR="00F361F0" w:rsidRPr="001A70E5" w:rsidRDefault="00F361F0" w:rsidP="00042F36">
            <w:pPr>
              <w:keepNext/>
              <w:keepLines/>
              <w:rPr>
                <w:rFonts w:cs="Arial"/>
                <w:b/>
                <w:bCs/>
                <w:szCs w:val="20"/>
              </w:rPr>
            </w:pPr>
            <w:r w:rsidRPr="001A70E5">
              <w:rPr>
                <w:rFonts w:cs="Arial"/>
                <w:b/>
                <w:bCs/>
                <w:szCs w:val="20"/>
              </w:rPr>
              <w:t>Date</w:t>
            </w:r>
          </w:p>
        </w:tc>
        <w:tc>
          <w:tcPr>
            <w:tcW w:w="1440" w:type="dxa"/>
          </w:tcPr>
          <w:p w14:paraId="68D068AC" w14:textId="77777777" w:rsidR="00F361F0" w:rsidRPr="001A70E5" w:rsidRDefault="00F361F0" w:rsidP="00042F36">
            <w:pPr>
              <w:keepNext/>
              <w:keepLines/>
              <w:rPr>
                <w:rFonts w:cs="Arial"/>
                <w:b/>
                <w:bCs/>
                <w:szCs w:val="20"/>
              </w:rPr>
            </w:pPr>
            <w:r w:rsidRPr="001A70E5">
              <w:rPr>
                <w:rFonts w:cs="Arial"/>
                <w:b/>
                <w:bCs/>
                <w:szCs w:val="20"/>
              </w:rPr>
              <w:t>Revision</w:t>
            </w:r>
          </w:p>
        </w:tc>
        <w:tc>
          <w:tcPr>
            <w:tcW w:w="2765" w:type="dxa"/>
          </w:tcPr>
          <w:p w14:paraId="68D068AD" w14:textId="77777777" w:rsidR="00F361F0" w:rsidRPr="001A70E5" w:rsidRDefault="00F361F0" w:rsidP="00042F36">
            <w:pPr>
              <w:pStyle w:val="Footer"/>
              <w:keepNext/>
              <w:keepLines/>
              <w:tabs>
                <w:tab w:val="clear" w:pos="4320"/>
                <w:tab w:val="clear" w:pos="8640"/>
              </w:tabs>
              <w:rPr>
                <w:rFonts w:cs="Arial"/>
                <w:b/>
                <w:bCs/>
                <w:szCs w:val="20"/>
              </w:rPr>
            </w:pPr>
            <w:r w:rsidRPr="001A70E5">
              <w:rPr>
                <w:rFonts w:cs="Arial"/>
                <w:b/>
                <w:bCs/>
                <w:szCs w:val="20"/>
              </w:rPr>
              <w:t>Change</w:t>
            </w:r>
          </w:p>
        </w:tc>
      </w:tr>
      <w:tr w:rsidR="00F361F0" w:rsidRPr="00285D3F" w14:paraId="68D068B3" w14:textId="77777777" w:rsidTr="00EA2AF1">
        <w:trPr>
          <w:cantSplit/>
          <w:trHeight w:val="350"/>
        </w:trPr>
        <w:tc>
          <w:tcPr>
            <w:tcW w:w="1980" w:type="dxa"/>
            <w:vMerge/>
          </w:tcPr>
          <w:p w14:paraId="68D068AF" w14:textId="77777777" w:rsidR="00F361F0" w:rsidRPr="001A70E5" w:rsidRDefault="00F361F0" w:rsidP="00042F36">
            <w:pPr>
              <w:keepNext/>
              <w:keepLines/>
              <w:rPr>
                <w:rFonts w:cs="Arial"/>
                <w:szCs w:val="20"/>
              </w:rPr>
            </w:pPr>
          </w:p>
        </w:tc>
        <w:tc>
          <w:tcPr>
            <w:tcW w:w="1800" w:type="dxa"/>
          </w:tcPr>
          <w:p w14:paraId="68D068B0" w14:textId="77777777" w:rsidR="00F361F0" w:rsidRPr="001A70E5" w:rsidRDefault="00EA2AF1" w:rsidP="00042F36">
            <w:pPr>
              <w:keepNext/>
              <w:keepLines/>
              <w:rPr>
                <w:rFonts w:cs="Arial"/>
                <w:szCs w:val="20"/>
              </w:rPr>
            </w:pPr>
            <w:r>
              <w:rPr>
                <w:rFonts w:cs="Arial"/>
                <w:szCs w:val="20"/>
              </w:rPr>
              <w:t>Oct 24 13</w:t>
            </w:r>
          </w:p>
        </w:tc>
        <w:tc>
          <w:tcPr>
            <w:tcW w:w="1440" w:type="dxa"/>
          </w:tcPr>
          <w:p w14:paraId="68D068B1" w14:textId="77777777" w:rsidR="00F361F0" w:rsidRPr="001A70E5" w:rsidRDefault="00F361F0" w:rsidP="00042F36">
            <w:pPr>
              <w:pStyle w:val="Footer"/>
              <w:keepNext/>
              <w:keepLines/>
              <w:tabs>
                <w:tab w:val="clear" w:pos="4320"/>
                <w:tab w:val="clear" w:pos="8640"/>
              </w:tabs>
              <w:rPr>
                <w:rFonts w:cs="Arial"/>
                <w:szCs w:val="20"/>
              </w:rPr>
            </w:pPr>
            <w:r w:rsidRPr="001A70E5">
              <w:rPr>
                <w:rFonts w:cs="Arial"/>
                <w:szCs w:val="20"/>
              </w:rPr>
              <w:t>0.01D</w:t>
            </w:r>
          </w:p>
        </w:tc>
        <w:tc>
          <w:tcPr>
            <w:tcW w:w="2765" w:type="dxa"/>
          </w:tcPr>
          <w:p w14:paraId="68D068B2" w14:textId="77777777" w:rsidR="00F361F0" w:rsidRPr="001A70E5" w:rsidRDefault="00F361F0" w:rsidP="00042F36">
            <w:pPr>
              <w:keepNext/>
              <w:keepLines/>
              <w:rPr>
                <w:rFonts w:cs="Arial"/>
                <w:bCs/>
                <w:szCs w:val="20"/>
              </w:rPr>
            </w:pPr>
            <w:r w:rsidRPr="001A70E5">
              <w:rPr>
                <w:rFonts w:cs="Arial"/>
                <w:bCs/>
                <w:szCs w:val="20"/>
              </w:rPr>
              <w:t>Initial draft</w:t>
            </w:r>
          </w:p>
        </w:tc>
      </w:tr>
      <w:tr w:rsidR="00F361F0" w:rsidRPr="00285D3F" w14:paraId="68D068B8" w14:textId="77777777">
        <w:trPr>
          <w:cantSplit/>
          <w:trHeight w:val="323"/>
        </w:trPr>
        <w:tc>
          <w:tcPr>
            <w:tcW w:w="1980" w:type="dxa"/>
            <w:vMerge/>
          </w:tcPr>
          <w:p w14:paraId="68D068B4" w14:textId="77777777" w:rsidR="00F361F0" w:rsidRPr="001A70E5" w:rsidRDefault="00F361F0" w:rsidP="00042F36">
            <w:pPr>
              <w:keepNext/>
              <w:keepLines/>
              <w:rPr>
                <w:rFonts w:cs="Arial"/>
                <w:szCs w:val="20"/>
              </w:rPr>
            </w:pPr>
          </w:p>
        </w:tc>
        <w:tc>
          <w:tcPr>
            <w:tcW w:w="1800" w:type="dxa"/>
          </w:tcPr>
          <w:p w14:paraId="68D068B5" w14:textId="77777777" w:rsidR="00F361F0" w:rsidRPr="001A70E5" w:rsidRDefault="00CE38FC" w:rsidP="00042F36">
            <w:pPr>
              <w:keepNext/>
              <w:keepLines/>
              <w:rPr>
                <w:rFonts w:cs="Arial"/>
                <w:szCs w:val="20"/>
              </w:rPr>
            </w:pPr>
            <w:r>
              <w:rPr>
                <w:rFonts w:cs="Arial"/>
                <w:szCs w:val="20"/>
              </w:rPr>
              <w:t xml:space="preserve">June 29,15 </w:t>
            </w:r>
          </w:p>
        </w:tc>
        <w:tc>
          <w:tcPr>
            <w:tcW w:w="1440" w:type="dxa"/>
          </w:tcPr>
          <w:p w14:paraId="68D068B6" w14:textId="77777777" w:rsidR="00F361F0" w:rsidRPr="001A70E5" w:rsidRDefault="00CE38FC" w:rsidP="00042F36">
            <w:pPr>
              <w:keepNext/>
              <w:keepLines/>
              <w:rPr>
                <w:rFonts w:cs="Arial"/>
                <w:szCs w:val="20"/>
              </w:rPr>
            </w:pPr>
            <w:r>
              <w:rPr>
                <w:rFonts w:cs="Arial"/>
                <w:szCs w:val="20"/>
              </w:rPr>
              <w:t>0.02D</w:t>
            </w:r>
          </w:p>
        </w:tc>
        <w:tc>
          <w:tcPr>
            <w:tcW w:w="2765" w:type="dxa"/>
          </w:tcPr>
          <w:p w14:paraId="68D068B7" w14:textId="77777777" w:rsidR="00F361F0" w:rsidRPr="001A70E5" w:rsidRDefault="00CE38FC" w:rsidP="00042F36">
            <w:pPr>
              <w:keepNext/>
              <w:keepLines/>
              <w:jc w:val="left"/>
              <w:rPr>
                <w:rFonts w:cs="Arial"/>
                <w:bCs/>
                <w:szCs w:val="20"/>
              </w:rPr>
            </w:pPr>
            <w:r>
              <w:rPr>
                <w:rFonts w:cs="Arial"/>
                <w:szCs w:val="20"/>
              </w:rPr>
              <w:t>Changes in Miniproject document content as per the upgraded courses</w:t>
            </w:r>
          </w:p>
        </w:tc>
      </w:tr>
      <w:tr w:rsidR="00F361F0" w:rsidRPr="00285D3F" w14:paraId="68D068BD" w14:textId="77777777">
        <w:trPr>
          <w:cantSplit/>
          <w:trHeight w:val="323"/>
        </w:trPr>
        <w:tc>
          <w:tcPr>
            <w:tcW w:w="1980" w:type="dxa"/>
            <w:vMerge/>
          </w:tcPr>
          <w:p w14:paraId="68D068B9" w14:textId="77777777" w:rsidR="00F361F0" w:rsidRPr="00285D3F" w:rsidRDefault="00F361F0" w:rsidP="00042F36">
            <w:pPr>
              <w:keepNext/>
              <w:keepLines/>
              <w:rPr>
                <w:rFonts w:cs="Arial"/>
              </w:rPr>
            </w:pPr>
          </w:p>
        </w:tc>
        <w:tc>
          <w:tcPr>
            <w:tcW w:w="1800" w:type="dxa"/>
          </w:tcPr>
          <w:p w14:paraId="68D068BA" w14:textId="77777777" w:rsidR="00F361F0" w:rsidRPr="00285D3F" w:rsidRDefault="00F361F0" w:rsidP="00042F36">
            <w:pPr>
              <w:keepNext/>
              <w:keepLines/>
              <w:rPr>
                <w:rFonts w:cs="Arial"/>
              </w:rPr>
            </w:pPr>
          </w:p>
        </w:tc>
        <w:tc>
          <w:tcPr>
            <w:tcW w:w="1440" w:type="dxa"/>
          </w:tcPr>
          <w:p w14:paraId="68D068BB" w14:textId="77777777" w:rsidR="00F361F0" w:rsidRPr="00285D3F" w:rsidRDefault="00F361F0" w:rsidP="00042F36">
            <w:pPr>
              <w:keepNext/>
              <w:keepLines/>
              <w:rPr>
                <w:rFonts w:cs="Arial"/>
              </w:rPr>
            </w:pPr>
          </w:p>
        </w:tc>
        <w:tc>
          <w:tcPr>
            <w:tcW w:w="2765" w:type="dxa"/>
          </w:tcPr>
          <w:p w14:paraId="68D068BC" w14:textId="77777777" w:rsidR="00F361F0" w:rsidRPr="00285D3F" w:rsidRDefault="00F361F0" w:rsidP="00E26AFA">
            <w:pPr>
              <w:keepNext/>
              <w:keepLines/>
              <w:jc w:val="left"/>
              <w:rPr>
                <w:rFonts w:cs="Arial"/>
                <w:bCs/>
              </w:rPr>
            </w:pPr>
          </w:p>
        </w:tc>
      </w:tr>
    </w:tbl>
    <w:p w14:paraId="68D068BE" w14:textId="77777777" w:rsidR="00F361F0" w:rsidRPr="00285D3F" w:rsidRDefault="00F361F0" w:rsidP="00F361F0">
      <w:pPr>
        <w:ind w:left="540"/>
        <w:rPr>
          <w:rFonts w:cs="Arial"/>
        </w:rPr>
      </w:pPr>
    </w:p>
    <w:p w14:paraId="68D068BF" w14:textId="77777777" w:rsidR="00CD098F" w:rsidRPr="00285D3F" w:rsidRDefault="00CD098F" w:rsidP="00F361F0">
      <w:pPr>
        <w:pStyle w:val="MainTitle"/>
      </w:pPr>
      <w:bookmarkStart w:id="0" w:name="_Toc160877266"/>
      <w:bookmarkStart w:id="1" w:name="_Toc160877370"/>
      <w:bookmarkStart w:id="2" w:name="_Toc160877918"/>
      <w:bookmarkStart w:id="3" w:name="_Toc160878131"/>
      <w:r w:rsidRPr="00285D3F">
        <w:lastRenderedPageBreak/>
        <w:t>Table of Contents</w:t>
      </w:r>
      <w:bookmarkEnd w:id="0"/>
      <w:bookmarkEnd w:id="1"/>
      <w:bookmarkEnd w:id="2"/>
      <w:bookmarkEnd w:id="3"/>
    </w:p>
    <w:p w14:paraId="68D068C0" w14:textId="77777777" w:rsidR="004E6DC3" w:rsidRDefault="00E9449D">
      <w:pPr>
        <w:pStyle w:val="TOC1"/>
        <w:rPr>
          <w:rFonts w:ascii="Calibri" w:hAnsi="Calibri"/>
          <w:b w:val="0"/>
          <w:spacing w:val="0"/>
          <w:sz w:val="22"/>
          <w:szCs w:val="22"/>
        </w:rPr>
      </w:pPr>
      <w:r w:rsidRPr="00285D3F">
        <w:rPr>
          <w:i/>
        </w:rPr>
        <w:fldChar w:fldCharType="begin"/>
      </w:r>
      <w:r w:rsidR="00CD098F" w:rsidRPr="00285D3F">
        <w:rPr>
          <w:i/>
        </w:rPr>
        <w:instrText xml:space="preserve"> TOC \o "2-3" \h \z \t "Heading 1,1,Appen,1" </w:instrText>
      </w:r>
      <w:r w:rsidRPr="00285D3F">
        <w:rPr>
          <w:i/>
        </w:rPr>
        <w:fldChar w:fldCharType="separate"/>
      </w:r>
      <w:hyperlink w:anchor="_Toc360528891" w:history="1">
        <w:r w:rsidR="004E6DC3" w:rsidRPr="00721931">
          <w:rPr>
            <w:rStyle w:val="Hyperlink"/>
          </w:rPr>
          <w:t>1</w:t>
        </w:r>
        <w:r w:rsidR="004E6DC3">
          <w:rPr>
            <w:rFonts w:ascii="Calibri" w:hAnsi="Calibri"/>
            <w:b w:val="0"/>
            <w:spacing w:val="0"/>
            <w:sz w:val="22"/>
            <w:szCs w:val="22"/>
          </w:rPr>
          <w:tab/>
        </w:r>
        <w:r w:rsidR="004E6DC3" w:rsidRPr="00721931">
          <w:rPr>
            <w:rStyle w:val="Hyperlink"/>
          </w:rPr>
          <w:t>Introduction</w:t>
        </w:r>
        <w:r w:rsidR="004E6DC3">
          <w:rPr>
            <w:webHidden/>
          </w:rPr>
          <w:tab/>
        </w:r>
        <w:r>
          <w:rPr>
            <w:webHidden/>
          </w:rPr>
          <w:fldChar w:fldCharType="begin"/>
        </w:r>
        <w:r w:rsidR="004E6DC3">
          <w:rPr>
            <w:webHidden/>
          </w:rPr>
          <w:instrText xml:space="preserve"> PAGEREF _Toc360528891 \h </w:instrText>
        </w:r>
        <w:r>
          <w:rPr>
            <w:webHidden/>
          </w:rPr>
        </w:r>
        <w:r>
          <w:rPr>
            <w:webHidden/>
          </w:rPr>
          <w:fldChar w:fldCharType="separate"/>
        </w:r>
        <w:r w:rsidR="004E6DC3">
          <w:rPr>
            <w:webHidden/>
          </w:rPr>
          <w:t>4</w:t>
        </w:r>
        <w:r>
          <w:rPr>
            <w:webHidden/>
          </w:rPr>
          <w:fldChar w:fldCharType="end"/>
        </w:r>
      </w:hyperlink>
    </w:p>
    <w:p w14:paraId="68D068C1" w14:textId="77777777" w:rsidR="004E6DC3" w:rsidRDefault="00C871BD">
      <w:pPr>
        <w:pStyle w:val="TOC2"/>
        <w:rPr>
          <w:rFonts w:ascii="Calibri" w:hAnsi="Calibri"/>
          <w:spacing w:val="0"/>
          <w:sz w:val="22"/>
          <w:szCs w:val="22"/>
        </w:rPr>
      </w:pPr>
      <w:hyperlink w:anchor="_Toc360528892" w:history="1">
        <w:r w:rsidR="004E6DC3" w:rsidRPr="00721931">
          <w:rPr>
            <w:rStyle w:val="Hyperlink"/>
          </w:rPr>
          <w:t>1.1</w:t>
        </w:r>
        <w:r w:rsidR="004E6DC3">
          <w:rPr>
            <w:rFonts w:ascii="Calibri" w:hAnsi="Calibri"/>
            <w:spacing w:val="0"/>
            <w:sz w:val="22"/>
            <w:szCs w:val="22"/>
          </w:rPr>
          <w:tab/>
        </w:r>
        <w:r w:rsidR="004E6DC3" w:rsidRPr="00721931">
          <w:rPr>
            <w:rStyle w:val="Hyperlink"/>
          </w:rPr>
          <w:t>Setup Checklist for Mini Project</w:t>
        </w:r>
        <w:r w:rsidR="004E6DC3">
          <w:rPr>
            <w:webHidden/>
          </w:rPr>
          <w:tab/>
        </w:r>
        <w:r w:rsidR="00E9449D">
          <w:rPr>
            <w:webHidden/>
          </w:rPr>
          <w:fldChar w:fldCharType="begin"/>
        </w:r>
        <w:r w:rsidR="004E6DC3">
          <w:rPr>
            <w:webHidden/>
          </w:rPr>
          <w:instrText xml:space="preserve"> PAGEREF _Toc360528892 \h </w:instrText>
        </w:r>
        <w:r w:rsidR="00E9449D">
          <w:rPr>
            <w:webHidden/>
          </w:rPr>
        </w:r>
        <w:r w:rsidR="00E9449D">
          <w:rPr>
            <w:webHidden/>
          </w:rPr>
          <w:fldChar w:fldCharType="separate"/>
        </w:r>
        <w:r w:rsidR="004E6DC3">
          <w:rPr>
            <w:webHidden/>
          </w:rPr>
          <w:t>4</w:t>
        </w:r>
        <w:r w:rsidR="00E9449D">
          <w:rPr>
            <w:webHidden/>
          </w:rPr>
          <w:fldChar w:fldCharType="end"/>
        </w:r>
      </w:hyperlink>
    </w:p>
    <w:p w14:paraId="68D068C2" w14:textId="77777777" w:rsidR="004E6DC3" w:rsidRDefault="00C871BD">
      <w:pPr>
        <w:pStyle w:val="TOC2"/>
        <w:rPr>
          <w:rFonts w:ascii="Calibri" w:hAnsi="Calibri"/>
          <w:spacing w:val="0"/>
          <w:sz w:val="22"/>
          <w:szCs w:val="22"/>
        </w:rPr>
      </w:pPr>
      <w:hyperlink w:anchor="_Toc360528893" w:history="1">
        <w:r w:rsidR="004E6DC3" w:rsidRPr="00721931">
          <w:rPr>
            <w:rStyle w:val="Hyperlink"/>
          </w:rPr>
          <w:t>1.2</w:t>
        </w:r>
        <w:r w:rsidR="004E6DC3">
          <w:rPr>
            <w:rFonts w:ascii="Calibri" w:hAnsi="Calibri"/>
            <w:spacing w:val="0"/>
            <w:sz w:val="22"/>
            <w:szCs w:val="22"/>
          </w:rPr>
          <w:tab/>
        </w:r>
        <w:r w:rsidR="004E6DC3" w:rsidRPr="00721931">
          <w:rPr>
            <w:rStyle w:val="Hyperlink"/>
          </w:rPr>
          <w:t>Instructions</w:t>
        </w:r>
        <w:r w:rsidR="004E6DC3">
          <w:rPr>
            <w:webHidden/>
          </w:rPr>
          <w:tab/>
        </w:r>
        <w:r w:rsidR="00E9449D">
          <w:rPr>
            <w:webHidden/>
          </w:rPr>
          <w:fldChar w:fldCharType="begin"/>
        </w:r>
        <w:r w:rsidR="004E6DC3">
          <w:rPr>
            <w:webHidden/>
          </w:rPr>
          <w:instrText xml:space="preserve"> PAGEREF _Toc360528893 \h </w:instrText>
        </w:r>
        <w:r w:rsidR="00E9449D">
          <w:rPr>
            <w:webHidden/>
          </w:rPr>
        </w:r>
        <w:r w:rsidR="00E9449D">
          <w:rPr>
            <w:webHidden/>
          </w:rPr>
          <w:fldChar w:fldCharType="separate"/>
        </w:r>
        <w:r w:rsidR="004E6DC3">
          <w:rPr>
            <w:webHidden/>
          </w:rPr>
          <w:t>4</w:t>
        </w:r>
        <w:r w:rsidR="00E9449D">
          <w:rPr>
            <w:webHidden/>
          </w:rPr>
          <w:fldChar w:fldCharType="end"/>
        </w:r>
      </w:hyperlink>
    </w:p>
    <w:p w14:paraId="68D068C3" w14:textId="77777777" w:rsidR="004E6DC3" w:rsidRDefault="00C871BD">
      <w:pPr>
        <w:pStyle w:val="TOC1"/>
        <w:rPr>
          <w:rFonts w:ascii="Calibri" w:hAnsi="Calibri"/>
          <w:b w:val="0"/>
          <w:spacing w:val="0"/>
          <w:sz w:val="22"/>
          <w:szCs w:val="22"/>
        </w:rPr>
      </w:pPr>
      <w:hyperlink w:anchor="_Toc360528894" w:history="1">
        <w:r w:rsidR="004E6DC3" w:rsidRPr="00721931">
          <w:rPr>
            <w:rStyle w:val="Hyperlink"/>
          </w:rPr>
          <w:t>2</w:t>
        </w:r>
        <w:r w:rsidR="004E6DC3">
          <w:rPr>
            <w:rFonts w:ascii="Calibri" w:hAnsi="Calibri"/>
            <w:b w:val="0"/>
            <w:spacing w:val="0"/>
            <w:sz w:val="22"/>
            <w:szCs w:val="22"/>
          </w:rPr>
          <w:tab/>
        </w:r>
        <w:r w:rsidR="004E6DC3" w:rsidRPr="00721931">
          <w:rPr>
            <w:rStyle w:val="Hyperlink"/>
          </w:rPr>
          <w:t>Problem Statement</w:t>
        </w:r>
        <w:r w:rsidR="004E6DC3">
          <w:rPr>
            <w:webHidden/>
          </w:rPr>
          <w:tab/>
        </w:r>
        <w:r w:rsidR="00E9449D">
          <w:rPr>
            <w:webHidden/>
          </w:rPr>
          <w:fldChar w:fldCharType="begin"/>
        </w:r>
        <w:r w:rsidR="004E6DC3">
          <w:rPr>
            <w:webHidden/>
          </w:rPr>
          <w:instrText xml:space="preserve"> PAGEREF _Toc360528894 \h </w:instrText>
        </w:r>
        <w:r w:rsidR="00E9449D">
          <w:rPr>
            <w:webHidden/>
          </w:rPr>
        </w:r>
        <w:r w:rsidR="00E9449D">
          <w:rPr>
            <w:webHidden/>
          </w:rPr>
          <w:fldChar w:fldCharType="separate"/>
        </w:r>
        <w:r w:rsidR="004E6DC3">
          <w:rPr>
            <w:webHidden/>
          </w:rPr>
          <w:t>5</w:t>
        </w:r>
        <w:r w:rsidR="00E9449D">
          <w:rPr>
            <w:webHidden/>
          </w:rPr>
          <w:fldChar w:fldCharType="end"/>
        </w:r>
      </w:hyperlink>
    </w:p>
    <w:p w14:paraId="68D068C4" w14:textId="77777777" w:rsidR="004E6DC3" w:rsidRDefault="00C871BD">
      <w:pPr>
        <w:pStyle w:val="TOC2"/>
        <w:rPr>
          <w:rFonts w:ascii="Calibri" w:hAnsi="Calibri"/>
          <w:spacing w:val="0"/>
          <w:sz w:val="22"/>
          <w:szCs w:val="22"/>
        </w:rPr>
      </w:pPr>
      <w:hyperlink w:anchor="_Toc360528895" w:history="1">
        <w:r w:rsidR="004E6DC3" w:rsidRPr="00721931">
          <w:rPr>
            <w:rStyle w:val="Hyperlink"/>
          </w:rPr>
          <w:t>2.1</w:t>
        </w:r>
        <w:r w:rsidR="004E6DC3">
          <w:rPr>
            <w:rFonts w:ascii="Calibri" w:hAnsi="Calibri"/>
            <w:spacing w:val="0"/>
            <w:sz w:val="22"/>
            <w:szCs w:val="22"/>
          </w:rPr>
          <w:tab/>
        </w:r>
        <w:r w:rsidR="004E6DC3" w:rsidRPr="00721931">
          <w:rPr>
            <w:rStyle w:val="Hyperlink"/>
          </w:rPr>
          <w:t>Objective</w:t>
        </w:r>
        <w:r w:rsidR="004E6DC3">
          <w:rPr>
            <w:webHidden/>
          </w:rPr>
          <w:tab/>
        </w:r>
        <w:r w:rsidR="00E9449D">
          <w:rPr>
            <w:webHidden/>
          </w:rPr>
          <w:fldChar w:fldCharType="begin"/>
        </w:r>
        <w:r w:rsidR="004E6DC3">
          <w:rPr>
            <w:webHidden/>
          </w:rPr>
          <w:instrText xml:space="preserve"> PAGEREF _Toc360528895 \h </w:instrText>
        </w:r>
        <w:r w:rsidR="00E9449D">
          <w:rPr>
            <w:webHidden/>
          </w:rPr>
        </w:r>
        <w:r w:rsidR="00E9449D">
          <w:rPr>
            <w:webHidden/>
          </w:rPr>
          <w:fldChar w:fldCharType="separate"/>
        </w:r>
        <w:r w:rsidR="004E6DC3">
          <w:rPr>
            <w:webHidden/>
          </w:rPr>
          <w:t>5</w:t>
        </w:r>
        <w:r w:rsidR="00E9449D">
          <w:rPr>
            <w:webHidden/>
          </w:rPr>
          <w:fldChar w:fldCharType="end"/>
        </w:r>
      </w:hyperlink>
    </w:p>
    <w:p w14:paraId="68D068C5" w14:textId="77777777" w:rsidR="004E6DC3" w:rsidRDefault="00C871BD">
      <w:pPr>
        <w:pStyle w:val="TOC2"/>
        <w:rPr>
          <w:rFonts w:ascii="Calibri" w:hAnsi="Calibri"/>
          <w:spacing w:val="0"/>
          <w:sz w:val="22"/>
          <w:szCs w:val="22"/>
        </w:rPr>
      </w:pPr>
      <w:hyperlink w:anchor="_Toc360528896" w:history="1">
        <w:r w:rsidR="004E6DC3" w:rsidRPr="00721931">
          <w:rPr>
            <w:rStyle w:val="Hyperlink"/>
          </w:rPr>
          <w:t>2.2</w:t>
        </w:r>
        <w:r w:rsidR="004E6DC3">
          <w:rPr>
            <w:rFonts w:ascii="Calibri" w:hAnsi="Calibri"/>
            <w:spacing w:val="0"/>
            <w:sz w:val="22"/>
            <w:szCs w:val="22"/>
          </w:rPr>
          <w:tab/>
        </w:r>
        <w:r w:rsidR="004E6DC3" w:rsidRPr="00721931">
          <w:rPr>
            <w:rStyle w:val="Hyperlink"/>
          </w:rPr>
          <w:t>Abstract of the project</w:t>
        </w:r>
        <w:r w:rsidR="004E6DC3">
          <w:rPr>
            <w:webHidden/>
          </w:rPr>
          <w:tab/>
        </w:r>
        <w:r w:rsidR="00E9449D">
          <w:rPr>
            <w:webHidden/>
          </w:rPr>
          <w:fldChar w:fldCharType="begin"/>
        </w:r>
        <w:r w:rsidR="004E6DC3">
          <w:rPr>
            <w:webHidden/>
          </w:rPr>
          <w:instrText xml:space="preserve"> PAGEREF _Toc360528896 \h </w:instrText>
        </w:r>
        <w:r w:rsidR="00E9449D">
          <w:rPr>
            <w:webHidden/>
          </w:rPr>
        </w:r>
        <w:r w:rsidR="00E9449D">
          <w:rPr>
            <w:webHidden/>
          </w:rPr>
          <w:fldChar w:fldCharType="separate"/>
        </w:r>
        <w:r w:rsidR="004E6DC3">
          <w:rPr>
            <w:webHidden/>
          </w:rPr>
          <w:t>5</w:t>
        </w:r>
        <w:r w:rsidR="00E9449D">
          <w:rPr>
            <w:webHidden/>
          </w:rPr>
          <w:fldChar w:fldCharType="end"/>
        </w:r>
      </w:hyperlink>
    </w:p>
    <w:p w14:paraId="68D068C6" w14:textId="77777777" w:rsidR="004E6DC3" w:rsidRDefault="00C871BD">
      <w:pPr>
        <w:pStyle w:val="TOC2"/>
        <w:rPr>
          <w:rFonts w:ascii="Calibri" w:hAnsi="Calibri"/>
          <w:spacing w:val="0"/>
          <w:sz w:val="22"/>
          <w:szCs w:val="22"/>
        </w:rPr>
      </w:pPr>
      <w:hyperlink w:anchor="_Toc360528897" w:history="1">
        <w:r w:rsidR="004E6DC3" w:rsidRPr="00721931">
          <w:rPr>
            <w:rStyle w:val="Hyperlink"/>
          </w:rPr>
          <w:t>2.3</w:t>
        </w:r>
        <w:r w:rsidR="004E6DC3">
          <w:rPr>
            <w:rFonts w:ascii="Calibri" w:hAnsi="Calibri"/>
            <w:spacing w:val="0"/>
            <w:sz w:val="22"/>
            <w:szCs w:val="22"/>
          </w:rPr>
          <w:tab/>
        </w:r>
        <w:r w:rsidR="004E6DC3" w:rsidRPr="00721931">
          <w:rPr>
            <w:rStyle w:val="Hyperlink"/>
          </w:rPr>
          <w:t>Functional components of the project</w:t>
        </w:r>
        <w:r w:rsidR="004E6DC3">
          <w:rPr>
            <w:webHidden/>
          </w:rPr>
          <w:tab/>
        </w:r>
        <w:r w:rsidR="00E9449D">
          <w:rPr>
            <w:webHidden/>
          </w:rPr>
          <w:fldChar w:fldCharType="begin"/>
        </w:r>
        <w:r w:rsidR="004E6DC3">
          <w:rPr>
            <w:webHidden/>
          </w:rPr>
          <w:instrText xml:space="preserve"> PAGEREF _Toc360528897 \h </w:instrText>
        </w:r>
        <w:r w:rsidR="00E9449D">
          <w:rPr>
            <w:webHidden/>
          </w:rPr>
        </w:r>
        <w:r w:rsidR="00E9449D">
          <w:rPr>
            <w:webHidden/>
          </w:rPr>
          <w:fldChar w:fldCharType="separate"/>
        </w:r>
        <w:r w:rsidR="004E6DC3">
          <w:rPr>
            <w:webHidden/>
          </w:rPr>
          <w:t>5</w:t>
        </w:r>
        <w:r w:rsidR="00E9449D">
          <w:rPr>
            <w:webHidden/>
          </w:rPr>
          <w:fldChar w:fldCharType="end"/>
        </w:r>
      </w:hyperlink>
    </w:p>
    <w:p w14:paraId="68D068C7" w14:textId="77777777" w:rsidR="004E6DC3" w:rsidRDefault="00C871BD">
      <w:pPr>
        <w:pStyle w:val="TOC2"/>
        <w:rPr>
          <w:rFonts w:ascii="Calibri" w:hAnsi="Calibri"/>
          <w:spacing w:val="0"/>
          <w:sz w:val="22"/>
          <w:szCs w:val="22"/>
        </w:rPr>
      </w:pPr>
      <w:hyperlink w:anchor="_Toc360528898" w:history="1">
        <w:r w:rsidR="004E6DC3" w:rsidRPr="00721931">
          <w:rPr>
            <w:rStyle w:val="Hyperlink"/>
          </w:rPr>
          <w:t>2.4</w:t>
        </w:r>
        <w:r w:rsidR="004E6DC3">
          <w:rPr>
            <w:rFonts w:ascii="Calibri" w:hAnsi="Calibri"/>
            <w:spacing w:val="0"/>
            <w:sz w:val="22"/>
            <w:szCs w:val="22"/>
          </w:rPr>
          <w:tab/>
        </w:r>
        <w:r w:rsidR="004E6DC3" w:rsidRPr="00721931">
          <w:rPr>
            <w:rStyle w:val="Hyperlink"/>
          </w:rPr>
          <w:t>Technology used</w:t>
        </w:r>
        <w:r w:rsidR="004E6DC3">
          <w:rPr>
            <w:webHidden/>
          </w:rPr>
          <w:tab/>
        </w:r>
        <w:r w:rsidR="00E9449D">
          <w:rPr>
            <w:webHidden/>
          </w:rPr>
          <w:fldChar w:fldCharType="begin"/>
        </w:r>
        <w:r w:rsidR="004E6DC3">
          <w:rPr>
            <w:webHidden/>
          </w:rPr>
          <w:instrText xml:space="preserve"> PAGEREF _Toc360528898 \h </w:instrText>
        </w:r>
        <w:r w:rsidR="00E9449D">
          <w:rPr>
            <w:webHidden/>
          </w:rPr>
        </w:r>
        <w:r w:rsidR="00E9449D">
          <w:rPr>
            <w:webHidden/>
          </w:rPr>
          <w:fldChar w:fldCharType="separate"/>
        </w:r>
        <w:r w:rsidR="004E6DC3">
          <w:rPr>
            <w:webHidden/>
          </w:rPr>
          <w:t>6</w:t>
        </w:r>
        <w:r w:rsidR="00E9449D">
          <w:rPr>
            <w:webHidden/>
          </w:rPr>
          <w:fldChar w:fldCharType="end"/>
        </w:r>
      </w:hyperlink>
    </w:p>
    <w:p w14:paraId="68D068C8" w14:textId="77777777" w:rsidR="004E6DC3" w:rsidRDefault="00C871BD">
      <w:pPr>
        <w:pStyle w:val="TOC1"/>
        <w:rPr>
          <w:rFonts w:ascii="Calibri" w:hAnsi="Calibri"/>
          <w:b w:val="0"/>
          <w:spacing w:val="0"/>
          <w:sz w:val="22"/>
          <w:szCs w:val="22"/>
        </w:rPr>
      </w:pPr>
      <w:hyperlink w:anchor="_Toc360528899" w:history="1">
        <w:r w:rsidR="004E6DC3" w:rsidRPr="00721931">
          <w:rPr>
            <w:rStyle w:val="Hyperlink"/>
          </w:rPr>
          <w:t>3</w:t>
        </w:r>
        <w:r w:rsidR="004E6DC3">
          <w:rPr>
            <w:rFonts w:ascii="Calibri" w:hAnsi="Calibri"/>
            <w:b w:val="0"/>
            <w:spacing w:val="0"/>
            <w:sz w:val="22"/>
            <w:szCs w:val="22"/>
          </w:rPr>
          <w:tab/>
        </w:r>
        <w:r w:rsidR="004E6DC3" w:rsidRPr="00721931">
          <w:rPr>
            <w:rStyle w:val="Hyperlink"/>
          </w:rPr>
          <w:t>Implementation in J2EE LOT</w:t>
        </w:r>
        <w:r w:rsidR="004E6DC3">
          <w:rPr>
            <w:webHidden/>
          </w:rPr>
          <w:tab/>
        </w:r>
        <w:r w:rsidR="00E9449D">
          <w:rPr>
            <w:webHidden/>
          </w:rPr>
          <w:fldChar w:fldCharType="begin"/>
        </w:r>
        <w:r w:rsidR="004E6DC3">
          <w:rPr>
            <w:webHidden/>
          </w:rPr>
          <w:instrText xml:space="preserve"> PAGEREF _Toc360528899 \h </w:instrText>
        </w:r>
        <w:r w:rsidR="00E9449D">
          <w:rPr>
            <w:webHidden/>
          </w:rPr>
        </w:r>
        <w:r w:rsidR="00E9449D">
          <w:rPr>
            <w:webHidden/>
          </w:rPr>
          <w:fldChar w:fldCharType="separate"/>
        </w:r>
        <w:r w:rsidR="004E6DC3">
          <w:rPr>
            <w:webHidden/>
          </w:rPr>
          <w:t>7</w:t>
        </w:r>
        <w:r w:rsidR="00E9449D">
          <w:rPr>
            <w:webHidden/>
          </w:rPr>
          <w:fldChar w:fldCharType="end"/>
        </w:r>
      </w:hyperlink>
    </w:p>
    <w:p w14:paraId="68D068C9" w14:textId="77777777" w:rsidR="004E6DC3" w:rsidRDefault="00C871BD">
      <w:pPr>
        <w:pStyle w:val="TOC2"/>
        <w:rPr>
          <w:rFonts w:ascii="Calibri" w:hAnsi="Calibri"/>
          <w:spacing w:val="0"/>
          <w:sz w:val="22"/>
          <w:szCs w:val="22"/>
        </w:rPr>
      </w:pPr>
      <w:hyperlink w:anchor="_Toc360528900" w:history="1">
        <w:r w:rsidR="004E6DC3" w:rsidRPr="00721931">
          <w:rPr>
            <w:rStyle w:val="Hyperlink"/>
          </w:rPr>
          <w:t>3.1</w:t>
        </w:r>
        <w:r w:rsidR="004E6DC3">
          <w:rPr>
            <w:rFonts w:ascii="Calibri" w:hAnsi="Calibri"/>
            <w:spacing w:val="0"/>
            <w:sz w:val="22"/>
            <w:szCs w:val="22"/>
          </w:rPr>
          <w:tab/>
        </w:r>
        <w:r w:rsidR="004E6DC3" w:rsidRPr="00721931">
          <w:rPr>
            <w:rStyle w:val="Hyperlink"/>
          </w:rPr>
          <w:t>Summary of the functionality to be built</w:t>
        </w:r>
        <w:r w:rsidR="004E6DC3">
          <w:rPr>
            <w:webHidden/>
          </w:rPr>
          <w:tab/>
        </w:r>
        <w:r w:rsidR="00E9449D">
          <w:rPr>
            <w:webHidden/>
          </w:rPr>
          <w:fldChar w:fldCharType="begin"/>
        </w:r>
        <w:r w:rsidR="004E6DC3">
          <w:rPr>
            <w:webHidden/>
          </w:rPr>
          <w:instrText xml:space="preserve"> PAGEREF _Toc360528900 \h </w:instrText>
        </w:r>
        <w:r w:rsidR="00E9449D">
          <w:rPr>
            <w:webHidden/>
          </w:rPr>
        </w:r>
        <w:r w:rsidR="00E9449D">
          <w:rPr>
            <w:webHidden/>
          </w:rPr>
          <w:fldChar w:fldCharType="separate"/>
        </w:r>
        <w:r w:rsidR="004E6DC3">
          <w:rPr>
            <w:webHidden/>
          </w:rPr>
          <w:t>7</w:t>
        </w:r>
        <w:r w:rsidR="00E9449D">
          <w:rPr>
            <w:webHidden/>
          </w:rPr>
          <w:fldChar w:fldCharType="end"/>
        </w:r>
      </w:hyperlink>
    </w:p>
    <w:p w14:paraId="68D068CA" w14:textId="77777777" w:rsidR="004E6DC3" w:rsidRDefault="00C871BD">
      <w:pPr>
        <w:pStyle w:val="TOC2"/>
        <w:rPr>
          <w:rFonts w:ascii="Calibri" w:hAnsi="Calibri"/>
          <w:spacing w:val="0"/>
          <w:sz w:val="22"/>
          <w:szCs w:val="22"/>
        </w:rPr>
      </w:pPr>
      <w:hyperlink w:anchor="_Toc360528901" w:history="1">
        <w:r w:rsidR="004E6DC3" w:rsidRPr="00721931">
          <w:rPr>
            <w:rStyle w:val="Hyperlink"/>
          </w:rPr>
          <w:t>3.2</w:t>
        </w:r>
        <w:r w:rsidR="004E6DC3">
          <w:rPr>
            <w:rFonts w:ascii="Calibri" w:hAnsi="Calibri"/>
            <w:spacing w:val="0"/>
            <w:sz w:val="22"/>
            <w:szCs w:val="22"/>
          </w:rPr>
          <w:tab/>
        </w:r>
        <w:r w:rsidR="004E6DC3" w:rsidRPr="00721931">
          <w:rPr>
            <w:rStyle w:val="Hyperlink"/>
          </w:rPr>
          <w:t>Guidelines on the functionality to be built</w:t>
        </w:r>
        <w:r w:rsidR="004E6DC3">
          <w:rPr>
            <w:webHidden/>
          </w:rPr>
          <w:tab/>
        </w:r>
        <w:r w:rsidR="00E9449D">
          <w:rPr>
            <w:webHidden/>
          </w:rPr>
          <w:fldChar w:fldCharType="begin"/>
        </w:r>
        <w:r w:rsidR="004E6DC3">
          <w:rPr>
            <w:webHidden/>
          </w:rPr>
          <w:instrText xml:space="preserve"> PAGEREF _Toc360528901 \h </w:instrText>
        </w:r>
        <w:r w:rsidR="00E9449D">
          <w:rPr>
            <w:webHidden/>
          </w:rPr>
        </w:r>
        <w:r w:rsidR="00E9449D">
          <w:rPr>
            <w:webHidden/>
          </w:rPr>
          <w:fldChar w:fldCharType="separate"/>
        </w:r>
        <w:r w:rsidR="004E6DC3">
          <w:rPr>
            <w:webHidden/>
          </w:rPr>
          <w:t>8</w:t>
        </w:r>
        <w:r w:rsidR="00E9449D">
          <w:rPr>
            <w:webHidden/>
          </w:rPr>
          <w:fldChar w:fldCharType="end"/>
        </w:r>
      </w:hyperlink>
    </w:p>
    <w:p w14:paraId="68D068CB" w14:textId="77777777" w:rsidR="004E6DC3" w:rsidRDefault="00C871BD">
      <w:pPr>
        <w:pStyle w:val="TOC2"/>
        <w:rPr>
          <w:rFonts w:ascii="Calibri" w:hAnsi="Calibri"/>
          <w:spacing w:val="0"/>
          <w:sz w:val="22"/>
          <w:szCs w:val="22"/>
        </w:rPr>
      </w:pPr>
      <w:hyperlink w:anchor="_Toc360528902" w:history="1">
        <w:r w:rsidR="004E6DC3" w:rsidRPr="00721931">
          <w:rPr>
            <w:rStyle w:val="Hyperlink"/>
          </w:rPr>
          <w:t>3.3</w:t>
        </w:r>
        <w:r w:rsidR="004E6DC3">
          <w:rPr>
            <w:rFonts w:ascii="Calibri" w:hAnsi="Calibri"/>
            <w:spacing w:val="0"/>
            <w:sz w:val="22"/>
            <w:szCs w:val="22"/>
          </w:rPr>
          <w:tab/>
        </w:r>
        <w:r w:rsidR="004E6DC3" w:rsidRPr="00721931">
          <w:rPr>
            <w:rStyle w:val="Hyperlink"/>
          </w:rPr>
          <w:t>Evaluation and assessment parameters</w:t>
        </w:r>
        <w:r w:rsidR="004E6DC3">
          <w:rPr>
            <w:webHidden/>
          </w:rPr>
          <w:tab/>
        </w:r>
        <w:r w:rsidR="00E9449D">
          <w:rPr>
            <w:webHidden/>
          </w:rPr>
          <w:fldChar w:fldCharType="begin"/>
        </w:r>
        <w:r w:rsidR="004E6DC3">
          <w:rPr>
            <w:webHidden/>
          </w:rPr>
          <w:instrText xml:space="preserve"> PAGEREF _Toc360528902 \h </w:instrText>
        </w:r>
        <w:r w:rsidR="00E9449D">
          <w:rPr>
            <w:webHidden/>
          </w:rPr>
        </w:r>
        <w:r w:rsidR="00E9449D">
          <w:rPr>
            <w:webHidden/>
          </w:rPr>
          <w:fldChar w:fldCharType="separate"/>
        </w:r>
        <w:r w:rsidR="004E6DC3">
          <w:rPr>
            <w:webHidden/>
          </w:rPr>
          <w:t>11</w:t>
        </w:r>
        <w:r w:rsidR="00E9449D">
          <w:rPr>
            <w:webHidden/>
          </w:rPr>
          <w:fldChar w:fldCharType="end"/>
        </w:r>
      </w:hyperlink>
    </w:p>
    <w:p w14:paraId="68D068CC" w14:textId="6FEF4142" w:rsidR="00CD098F" w:rsidRPr="00285D3F" w:rsidRDefault="00E9449D" w:rsidP="004F45D2">
      <w:pPr>
        <w:pStyle w:val="TOC2"/>
        <w:ind w:left="540"/>
        <w:sectPr w:rsidR="00CD098F" w:rsidRPr="00285D3F">
          <w:headerReference w:type="default" r:id="rId16"/>
          <w:footerReference w:type="default" r:id="rId17"/>
          <w:pgSz w:w="12240" w:h="15840"/>
          <w:pgMar w:top="1440" w:right="1800" w:bottom="1440" w:left="1800" w:header="720" w:footer="720" w:gutter="0"/>
          <w:cols w:space="720"/>
          <w:docGrid w:linePitch="360"/>
        </w:sectPr>
      </w:pPr>
      <w:r w:rsidRPr="00285D3F">
        <w:fldChar w:fldCharType="end"/>
      </w:r>
      <w:bookmarkStart w:id="4" w:name="OLE_LINK2"/>
    </w:p>
    <w:p w14:paraId="68D068CD" w14:textId="77777777" w:rsidR="0026493E" w:rsidRPr="0026493E" w:rsidRDefault="0026493E" w:rsidP="00BE75D7">
      <w:pPr>
        <w:pStyle w:val="Heading1"/>
      </w:pPr>
      <w:bookmarkStart w:id="5" w:name="_Toc360528891"/>
      <w:bookmarkEnd w:id="4"/>
      <w:r w:rsidRPr="0026493E">
        <w:lastRenderedPageBreak/>
        <w:t>Introduction</w:t>
      </w:r>
      <w:bookmarkEnd w:id="5"/>
    </w:p>
    <w:p w14:paraId="68D068CE" w14:textId="77777777" w:rsidR="0026493E" w:rsidRPr="0026493E" w:rsidRDefault="0026493E" w:rsidP="0026493E">
      <w:pPr>
        <w:rPr>
          <w:rFonts w:cs="Arial"/>
        </w:rPr>
      </w:pPr>
    </w:p>
    <w:p w14:paraId="68D068CF" w14:textId="77777777" w:rsidR="0026493E" w:rsidRPr="0026493E" w:rsidRDefault="0026493E" w:rsidP="0026493E">
      <w:pPr>
        <w:rPr>
          <w:rFonts w:cs="Arial"/>
        </w:rPr>
      </w:pPr>
      <w:r w:rsidRPr="0026493E">
        <w:rPr>
          <w:rFonts w:cs="Arial"/>
        </w:rPr>
        <w:t xml:space="preserve">This document outlines a mini project for the J2EE LOT. The project is to develop </w:t>
      </w:r>
      <w:r w:rsidR="0066189A">
        <w:rPr>
          <w:rFonts w:cs="Arial"/>
        </w:rPr>
        <w:t>Feedback Managemen</w:t>
      </w:r>
      <w:r w:rsidR="00195AEE">
        <w:rPr>
          <w:rFonts w:cs="Arial"/>
        </w:rPr>
        <w:t>t System for Training programs</w:t>
      </w:r>
      <w:r w:rsidRPr="0026493E">
        <w:rPr>
          <w:rFonts w:cs="Arial"/>
        </w:rPr>
        <w:t xml:space="preserve"> (</w:t>
      </w:r>
      <w:r w:rsidR="008C74FC">
        <w:rPr>
          <w:rFonts w:cs="Arial"/>
        </w:rPr>
        <w:t>F</w:t>
      </w:r>
      <w:r w:rsidR="00CE2B58">
        <w:rPr>
          <w:rFonts w:cs="Arial"/>
        </w:rPr>
        <w:t>BS</w:t>
      </w:r>
      <w:r w:rsidRPr="0026493E">
        <w:rPr>
          <w:rFonts w:cs="Arial"/>
        </w:rPr>
        <w:t>). This document contains the work flow of the system and gives guidelines on how to build the functionality gradually in each of the course modules of the J2EE LOT.</w:t>
      </w:r>
    </w:p>
    <w:p w14:paraId="68D068D0" w14:textId="77777777" w:rsidR="0026493E" w:rsidRPr="0026493E" w:rsidRDefault="0026493E" w:rsidP="0026493E">
      <w:pPr>
        <w:rPr>
          <w:rFonts w:cs="Arial"/>
        </w:rPr>
      </w:pPr>
    </w:p>
    <w:p w14:paraId="68D068D1" w14:textId="77777777" w:rsidR="0026493E" w:rsidRPr="0026493E" w:rsidRDefault="0026493E" w:rsidP="0026493E">
      <w:pPr>
        <w:pStyle w:val="Heading2"/>
        <w:rPr>
          <w:rFonts w:ascii="Arial" w:hAnsi="Arial"/>
        </w:rPr>
      </w:pPr>
      <w:bookmarkStart w:id="6" w:name="_Toc360528892"/>
      <w:r w:rsidRPr="0026493E">
        <w:rPr>
          <w:rFonts w:ascii="Arial" w:hAnsi="Arial"/>
        </w:rPr>
        <w:t>Setup Checklist for Mini Project</w:t>
      </w:r>
      <w:bookmarkEnd w:id="6"/>
    </w:p>
    <w:p w14:paraId="68D068D2" w14:textId="77777777" w:rsidR="0026493E" w:rsidRPr="0026493E" w:rsidRDefault="0026493E" w:rsidP="0026493E">
      <w:pPr>
        <w:pStyle w:val="Para-Heading2Bold"/>
        <w:rPr>
          <w:rFonts w:ascii="Arial" w:hAnsi="Arial" w:cs="Arial"/>
        </w:rPr>
      </w:pPr>
      <w:r w:rsidRPr="0026493E">
        <w:rPr>
          <w:rFonts w:ascii="Arial" w:hAnsi="Arial" w:cs="Arial"/>
        </w:rPr>
        <w:t>Minimum System Requirements</w:t>
      </w:r>
    </w:p>
    <w:p w14:paraId="68D068D3" w14:textId="77777777" w:rsidR="005032A2" w:rsidRPr="00736E40" w:rsidRDefault="005032A2" w:rsidP="005032A2">
      <w:pPr>
        <w:pStyle w:val="Para-Heading2Bulleted"/>
        <w:rPr>
          <w:rFonts w:ascii="Arial" w:hAnsi="Arial" w:cs="Arial"/>
        </w:rPr>
      </w:pPr>
      <w:r w:rsidRPr="00736E40">
        <w:rPr>
          <w:rFonts w:ascii="Arial" w:hAnsi="Arial" w:cs="Arial"/>
        </w:rPr>
        <w:t>Intel Pentium 90 or higher (P166 recommended)</w:t>
      </w:r>
    </w:p>
    <w:p w14:paraId="68D068D4" w14:textId="77777777" w:rsidR="005032A2" w:rsidRPr="00736E40" w:rsidRDefault="005032A2" w:rsidP="005032A2">
      <w:pPr>
        <w:pStyle w:val="Para-Heading2Bulleted"/>
        <w:rPr>
          <w:rFonts w:ascii="Arial" w:hAnsi="Arial" w:cs="Arial"/>
        </w:rPr>
      </w:pPr>
      <w:r w:rsidRPr="00736E40">
        <w:rPr>
          <w:rFonts w:ascii="Arial" w:hAnsi="Arial" w:cs="Arial"/>
        </w:rPr>
        <w:t xml:space="preserve">Microsoft Windows </w:t>
      </w:r>
      <w:r>
        <w:rPr>
          <w:rFonts w:ascii="Arial" w:hAnsi="Arial" w:cs="Arial"/>
        </w:rPr>
        <w:t>95, 98, or NT 4.0, 2k, XP, Windows 7</w:t>
      </w:r>
    </w:p>
    <w:p w14:paraId="68D068D5" w14:textId="77777777" w:rsidR="005032A2" w:rsidRPr="00736E40" w:rsidRDefault="005032A2" w:rsidP="005032A2">
      <w:pPr>
        <w:pStyle w:val="Para-Heading2Bulleted"/>
        <w:rPr>
          <w:rFonts w:ascii="Arial" w:hAnsi="Arial" w:cs="Arial"/>
        </w:rPr>
      </w:pPr>
      <w:r w:rsidRPr="00736E40">
        <w:rPr>
          <w:rFonts w:ascii="Arial" w:hAnsi="Arial" w:cs="Arial"/>
        </w:rPr>
        <w:t>Memory: 32MB of RAM (64MB or more recommended)</w:t>
      </w:r>
    </w:p>
    <w:p w14:paraId="68D068D6" w14:textId="77777777" w:rsidR="005032A2" w:rsidRPr="00736E40" w:rsidRDefault="005032A2" w:rsidP="005032A2">
      <w:pPr>
        <w:pStyle w:val="Para-Heading2Bulleted"/>
        <w:rPr>
          <w:rFonts w:ascii="Arial" w:hAnsi="Arial" w:cs="Arial"/>
        </w:rPr>
      </w:pPr>
      <w:r w:rsidRPr="00736E40">
        <w:rPr>
          <w:rFonts w:ascii="Arial" w:hAnsi="Arial" w:cs="Arial"/>
        </w:rPr>
        <w:t>Internet Explorer 6.0 or higher</w:t>
      </w:r>
    </w:p>
    <w:p w14:paraId="68D068D7" w14:textId="77777777" w:rsidR="005032A2" w:rsidRPr="00736E40" w:rsidRDefault="005032A2" w:rsidP="005032A2">
      <w:pPr>
        <w:pStyle w:val="Para-Heading2Bulleted"/>
        <w:rPr>
          <w:rFonts w:ascii="Arial" w:hAnsi="Arial" w:cs="Arial"/>
        </w:rPr>
      </w:pPr>
      <w:r w:rsidRPr="00736E40">
        <w:rPr>
          <w:rFonts w:ascii="Arial" w:hAnsi="Arial" w:cs="Arial"/>
        </w:rPr>
        <w:t>Oracle 9i client and access to oracle 9i server</w:t>
      </w:r>
    </w:p>
    <w:p w14:paraId="68D068D8" w14:textId="77777777" w:rsidR="005032A2" w:rsidRPr="00736E40" w:rsidRDefault="0033469A" w:rsidP="005032A2">
      <w:pPr>
        <w:pStyle w:val="Para-Heading2Bulleted"/>
        <w:rPr>
          <w:rFonts w:ascii="Arial" w:hAnsi="Arial" w:cs="Arial"/>
        </w:rPr>
      </w:pPr>
      <w:r>
        <w:rPr>
          <w:rFonts w:ascii="Arial" w:hAnsi="Arial" w:cs="Arial"/>
        </w:rPr>
        <w:t>JDK 8</w:t>
      </w:r>
    </w:p>
    <w:p w14:paraId="68D068D9" w14:textId="77777777" w:rsidR="005032A2" w:rsidRPr="00736E40" w:rsidRDefault="0033469A" w:rsidP="005032A2">
      <w:pPr>
        <w:pStyle w:val="Para-Heading2Bulleted"/>
        <w:rPr>
          <w:rFonts w:ascii="Arial" w:hAnsi="Arial" w:cs="Arial"/>
        </w:rPr>
      </w:pPr>
      <w:r>
        <w:rPr>
          <w:rFonts w:ascii="Arial" w:hAnsi="Arial" w:cs="Arial"/>
        </w:rPr>
        <w:t>Eclipse Luna</w:t>
      </w:r>
    </w:p>
    <w:p w14:paraId="68D068DA" w14:textId="6931FD70" w:rsidR="005032A2" w:rsidRPr="00736E40" w:rsidRDefault="00F34907" w:rsidP="005032A2">
      <w:pPr>
        <w:pStyle w:val="Para-Heading2Bulleted"/>
        <w:rPr>
          <w:rFonts w:ascii="Arial" w:hAnsi="Arial" w:cs="Arial"/>
        </w:rPr>
      </w:pPr>
      <w:r>
        <w:rPr>
          <w:rFonts w:ascii="Arial" w:hAnsi="Arial" w:cs="Arial"/>
        </w:rPr>
        <w:t>Junit 4.0 ,Maven</w:t>
      </w:r>
    </w:p>
    <w:p w14:paraId="68D068DB" w14:textId="77777777" w:rsidR="005032A2" w:rsidRPr="00736E40" w:rsidRDefault="0033469A" w:rsidP="005032A2">
      <w:pPr>
        <w:pStyle w:val="Para-Heading2Bulleted"/>
        <w:rPr>
          <w:rFonts w:ascii="Arial" w:hAnsi="Arial" w:cs="Arial"/>
        </w:rPr>
      </w:pPr>
      <w:r>
        <w:rPr>
          <w:rFonts w:ascii="Arial" w:hAnsi="Arial" w:cs="Arial"/>
        </w:rPr>
        <w:t>WildFly</w:t>
      </w:r>
    </w:p>
    <w:p w14:paraId="68D068DC" w14:textId="77777777" w:rsidR="0026493E" w:rsidRPr="0026493E" w:rsidRDefault="0026493E" w:rsidP="0026493E">
      <w:pPr>
        <w:spacing w:line="240" w:lineRule="atLeast"/>
        <w:ind w:left="1440"/>
        <w:rPr>
          <w:rFonts w:cs="Arial"/>
        </w:rPr>
      </w:pPr>
    </w:p>
    <w:p w14:paraId="68D068DD" w14:textId="77777777" w:rsidR="0026493E" w:rsidRPr="0026493E" w:rsidRDefault="0026493E" w:rsidP="0026493E">
      <w:pPr>
        <w:pStyle w:val="Heading2"/>
        <w:rPr>
          <w:rFonts w:ascii="Arial" w:hAnsi="Arial"/>
        </w:rPr>
      </w:pPr>
      <w:bookmarkStart w:id="7" w:name="_Toc360528893"/>
      <w:r w:rsidRPr="0026493E">
        <w:rPr>
          <w:rFonts w:ascii="Arial" w:hAnsi="Arial"/>
        </w:rPr>
        <w:t>Instructions</w:t>
      </w:r>
      <w:bookmarkEnd w:id="7"/>
    </w:p>
    <w:p w14:paraId="68D068DE" w14:textId="77777777" w:rsidR="0026493E" w:rsidRPr="0026493E" w:rsidRDefault="0026493E" w:rsidP="0026493E">
      <w:pPr>
        <w:pStyle w:val="Para-Heading2Bulleted"/>
        <w:rPr>
          <w:rFonts w:ascii="Arial" w:hAnsi="Arial" w:cs="Arial"/>
        </w:rPr>
      </w:pPr>
      <w:r w:rsidRPr="0026493E">
        <w:rPr>
          <w:rFonts w:ascii="Arial" w:hAnsi="Arial" w:cs="Arial"/>
        </w:rPr>
        <w:t xml:space="preserve">The code modules in the mini project should follow all the coding standards. </w:t>
      </w:r>
    </w:p>
    <w:p w14:paraId="68D068DF" w14:textId="77777777" w:rsidR="0026493E" w:rsidRPr="0026493E" w:rsidRDefault="0026493E" w:rsidP="0026493E">
      <w:pPr>
        <w:pStyle w:val="Para-Heading2Bulleted"/>
        <w:rPr>
          <w:rFonts w:ascii="Arial" w:hAnsi="Arial" w:cs="Arial"/>
        </w:rPr>
      </w:pPr>
      <w:r w:rsidRPr="0026493E">
        <w:rPr>
          <w:rFonts w:ascii="Arial" w:hAnsi="Arial" w:cs="Arial"/>
        </w:rPr>
        <w:t xml:space="preserve">Create a directory by your name in drive </w:t>
      </w:r>
      <w:r w:rsidRPr="0026493E">
        <w:rPr>
          <w:rFonts w:ascii="Arial" w:hAnsi="Arial" w:cs="Arial"/>
          <w:b/>
          <w:bCs/>
        </w:rPr>
        <w:t>&lt;drive&gt;</w:t>
      </w:r>
      <w:r w:rsidRPr="0026493E">
        <w:rPr>
          <w:rFonts w:ascii="Arial" w:hAnsi="Arial" w:cs="Arial"/>
        </w:rPr>
        <w:t xml:space="preserve">. In this directory, create a subdirectory </w:t>
      </w:r>
      <w:r w:rsidRPr="0026493E">
        <w:rPr>
          <w:rFonts w:ascii="Arial" w:hAnsi="Arial" w:cs="Arial"/>
          <w:b/>
          <w:bCs/>
        </w:rPr>
        <w:t>MiniProject</w:t>
      </w:r>
      <w:r w:rsidRPr="0026493E">
        <w:rPr>
          <w:rFonts w:ascii="Arial" w:hAnsi="Arial" w:cs="Arial"/>
        </w:rPr>
        <w:t>. Store your Project here.</w:t>
      </w:r>
    </w:p>
    <w:p w14:paraId="68D068E0" w14:textId="77777777" w:rsidR="0026493E" w:rsidRPr="0026493E" w:rsidRDefault="0026493E" w:rsidP="0026493E">
      <w:pPr>
        <w:pStyle w:val="Para-Heading2Bulleted"/>
        <w:rPr>
          <w:rFonts w:ascii="Arial" w:hAnsi="Arial" w:cs="Arial"/>
        </w:rPr>
      </w:pPr>
      <w:r w:rsidRPr="0026493E">
        <w:rPr>
          <w:rFonts w:ascii="Arial" w:hAnsi="Arial" w:cs="Arial"/>
        </w:rPr>
        <w:t>You can refer to your course material.</w:t>
      </w:r>
    </w:p>
    <w:p w14:paraId="68D068E1" w14:textId="77777777" w:rsidR="0026493E" w:rsidRPr="0026493E" w:rsidRDefault="0026493E" w:rsidP="0026493E">
      <w:pPr>
        <w:pStyle w:val="Para-Heading2Bulleted"/>
        <w:rPr>
          <w:rFonts w:ascii="Arial" w:hAnsi="Arial" w:cs="Arial"/>
        </w:rPr>
      </w:pPr>
      <w:r w:rsidRPr="0026493E">
        <w:rPr>
          <w:rFonts w:ascii="Arial" w:hAnsi="Arial" w:cs="Arial"/>
        </w:rPr>
        <w:t xml:space="preserve">You may also look up the help provided in the java docs and documentation provided with </w:t>
      </w:r>
      <w:r w:rsidR="0033469A">
        <w:rPr>
          <w:rFonts w:ascii="Arial" w:hAnsi="Arial" w:cs="Arial"/>
        </w:rPr>
        <w:t>WildFly</w:t>
      </w:r>
    </w:p>
    <w:p w14:paraId="68D068E2" w14:textId="77777777" w:rsidR="0026493E" w:rsidRPr="0026493E" w:rsidRDefault="0026493E" w:rsidP="0026493E">
      <w:pPr>
        <w:pStyle w:val="Para-Heading2Bulleted"/>
        <w:rPr>
          <w:rFonts w:ascii="Arial" w:hAnsi="Arial" w:cs="Arial"/>
        </w:rPr>
      </w:pPr>
      <w:r w:rsidRPr="0026493E">
        <w:rPr>
          <w:rFonts w:ascii="Arial" w:hAnsi="Arial" w:cs="Arial"/>
        </w:rPr>
        <w:t xml:space="preserve">The total time required to complete this mini project is </w:t>
      </w:r>
      <w:r w:rsidR="006B0C23">
        <w:rPr>
          <w:rFonts w:ascii="Arial" w:hAnsi="Arial" w:cs="Arial"/>
        </w:rPr>
        <w:t>50</w:t>
      </w:r>
      <w:r w:rsidRPr="0026493E">
        <w:rPr>
          <w:rFonts w:ascii="Arial" w:hAnsi="Arial" w:cs="Arial"/>
        </w:rPr>
        <w:t xml:space="preserve"> hrs.</w:t>
      </w:r>
    </w:p>
    <w:p w14:paraId="68D068E3" w14:textId="77777777" w:rsidR="0026493E" w:rsidRPr="0026493E" w:rsidRDefault="0026493E" w:rsidP="0026493E">
      <w:pPr>
        <w:pStyle w:val="Para-Heading2Bulleted"/>
        <w:rPr>
          <w:rFonts w:ascii="Arial" w:hAnsi="Arial" w:cs="Arial"/>
        </w:rPr>
      </w:pPr>
      <w:r w:rsidRPr="0026493E">
        <w:rPr>
          <w:rFonts w:ascii="Arial" w:hAnsi="Arial" w:cs="Arial"/>
        </w:rPr>
        <w:t>Since this project work will span over couple of months, you will need to take care of maintaining the code</w:t>
      </w:r>
    </w:p>
    <w:p w14:paraId="68D068E4" w14:textId="77777777" w:rsidR="0026493E" w:rsidRPr="0026493E" w:rsidRDefault="0026493E" w:rsidP="0026493E">
      <w:pPr>
        <w:pStyle w:val="Para-Heading2Bulleted"/>
        <w:numPr>
          <w:ilvl w:val="0"/>
          <w:numId w:val="0"/>
        </w:numPr>
        <w:ind w:left="1080"/>
        <w:rPr>
          <w:rFonts w:ascii="Arial" w:hAnsi="Arial" w:cs="Arial"/>
        </w:rPr>
      </w:pPr>
    </w:p>
    <w:p w14:paraId="68D068E5" w14:textId="77777777" w:rsidR="0026493E" w:rsidRPr="0026493E" w:rsidRDefault="0026493E" w:rsidP="0026493E">
      <w:pPr>
        <w:rPr>
          <w:rFonts w:cs="Arial"/>
          <w:color w:val="000000"/>
        </w:rPr>
      </w:pPr>
    </w:p>
    <w:p w14:paraId="68D068E6" w14:textId="77777777" w:rsidR="0026493E" w:rsidRPr="0026493E" w:rsidRDefault="0026493E" w:rsidP="00BE75D7">
      <w:pPr>
        <w:pStyle w:val="Heading1"/>
      </w:pPr>
      <w:r w:rsidRPr="0026493E">
        <w:br w:type="page"/>
      </w:r>
      <w:bookmarkStart w:id="8" w:name="_Toc360528894"/>
      <w:r w:rsidRPr="0026493E">
        <w:lastRenderedPageBreak/>
        <w:t>Problem Statement</w:t>
      </w:r>
      <w:bookmarkEnd w:id="8"/>
    </w:p>
    <w:p w14:paraId="68D068E7" w14:textId="77777777" w:rsidR="0026493E" w:rsidRPr="0026493E" w:rsidRDefault="0026493E" w:rsidP="0026493E">
      <w:pPr>
        <w:pStyle w:val="Heading2"/>
        <w:rPr>
          <w:rFonts w:ascii="Arial" w:hAnsi="Arial"/>
        </w:rPr>
      </w:pPr>
      <w:bookmarkStart w:id="9" w:name="_Toc360528895"/>
      <w:r w:rsidRPr="00F34907">
        <w:rPr>
          <w:rFonts w:ascii="Arial" w:hAnsi="Arial"/>
          <w:b w:val="0"/>
        </w:rPr>
        <w:t>Objective</w:t>
      </w:r>
      <w:bookmarkEnd w:id="9"/>
    </w:p>
    <w:p w14:paraId="68D068E8" w14:textId="77777777" w:rsidR="0026493E" w:rsidRPr="0026493E" w:rsidRDefault="00CE2B58" w:rsidP="0026493E">
      <w:pPr>
        <w:rPr>
          <w:rFonts w:cs="Arial"/>
        </w:rPr>
      </w:pPr>
      <w:r>
        <w:rPr>
          <w:rFonts w:cs="Arial"/>
        </w:rPr>
        <w:t>D</w:t>
      </w:r>
      <w:r w:rsidR="005C490D">
        <w:rPr>
          <w:rFonts w:cs="Arial"/>
        </w:rPr>
        <w:t>evelopment of Feedback Management System (FM</w:t>
      </w:r>
      <w:r>
        <w:rPr>
          <w:rFonts w:cs="Arial"/>
        </w:rPr>
        <w:t>S</w:t>
      </w:r>
      <w:r w:rsidR="0026493E" w:rsidRPr="0026493E">
        <w:rPr>
          <w:rFonts w:cs="Arial"/>
        </w:rPr>
        <w:t>)</w:t>
      </w:r>
    </w:p>
    <w:p w14:paraId="68D068E9" w14:textId="77777777" w:rsidR="0026493E" w:rsidRPr="0026493E" w:rsidRDefault="0026493E" w:rsidP="0026493E">
      <w:pPr>
        <w:rPr>
          <w:rFonts w:cs="Arial"/>
          <w:b/>
        </w:rPr>
      </w:pPr>
    </w:p>
    <w:p w14:paraId="68D068EA" w14:textId="77777777" w:rsidR="0026493E" w:rsidRPr="0026493E" w:rsidRDefault="0026493E" w:rsidP="0026493E">
      <w:pPr>
        <w:pStyle w:val="Heading2"/>
        <w:rPr>
          <w:rFonts w:ascii="Arial" w:hAnsi="Arial"/>
        </w:rPr>
      </w:pPr>
      <w:bookmarkStart w:id="10" w:name="_Toc360528896"/>
      <w:r w:rsidRPr="00F34907">
        <w:rPr>
          <w:rFonts w:ascii="Arial" w:hAnsi="Arial"/>
          <w:b w:val="0"/>
        </w:rPr>
        <w:t>Abstract</w:t>
      </w:r>
      <w:r w:rsidRPr="0026493E">
        <w:rPr>
          <w:rFonts w:ascii="Arial" w:hAnsi="Arial"/>
        </w:rPr>
        <w:t xml:space="preserve"> </w:t>
      </w:r>
      <w:r w:rsidRPr="00F34907">
        <w:rPr>
          <w:rFonts w:ascii="Arial" w:hAnsi="Arial"/>
          <w:b w:val="0"/>
        </w:rPr>
        <w:t>of</w:t>
      </w:r>
      <w:r w:rsidRPr="0026493E">
        <w:rPr>
          <w:rFonts w:ascii="Arial" w:hAnsi="Arial"/>
        </w:rPr>
        <w:t xml:space="preserve"> </w:t>
      </w:r>
      <w:r w:rsidRPr="00F34907">
        <w:rPr>
          <w:rFonts w:ascii="Arial" w:hAnsi="Arial"/>
          <w:b w:val="0"/>
        </w:rPr>
        <w:t>the</w:t>
      </w:r>
      <w:r w:rsidRPr="0026493E">
        <w:rPr>
          <w:rFonts w:ascii="Arial" w:hAnsi="Arial"/>
        </w:rPr>
        <w:t xml:space="preserve"> </w:t>
      </w:r>
      <w:r w:rsidRPr="00F34907">
        <w:rPr>
          <w:rFonts w:ascii="Arial" w:hAnsi="Arial"/>
          <w:b w:val="0"/>
        </w:rPr>
        <w:t>project</w:t>
      </w:r>
      <w:bookmarkEnd w:id="10"/>
    </w:p>
    <w:p w14:paraId="68D068EB" w14:textId="77777777" w:rsidR="008C74FC" w:rsidRDefault="0026493E" w:rsidP="008C74FC">
      <w:r w:rsidRPr="0026493E">
        <w:rPr>
          <w:rFonts w:cs="Arial"/>
        </w:rPr>
        <w:t>This project is aimed</w:t>
      </w:r>
      <w:r w:rsidR="00CE2B58">
        <w:rPr>
          <w:rFonts w:cs="Arial"/>
        </w:rPr>
        <w:t xml:space="preserve"> at developi</w:t>
      </w:r>
      <w:r w:rsidR="008C74FC">
        <w:rPr>
          <w:rFonts w:cs="Arial"/>
        </w:rPr>
        <w:t>ng a</w:t>
      </w:r>
      <w:r w:rsidR="00195AEE">
        <w:rPr>
          <w:rFonts w:cs="Arial"/>
        </w:rPr>
        <w:t>n</w:t>
      </w:r>
      <w:r w:rsidR="008C74FC">
        <w:rPr>
          <w:rFonts w:cs="Arial"/>
        </w:rPr>
        <w:t xml:space="preserve"> online feedback management system for </w:t>
      </w:r>
      <w:r w:rsidR="00195AEE">
        <w:rPr>
          <w:rFonts w:cs="Arial"/>
        </w:rPr>
        <w:t>Data</w:t>
      </w:r>
      <w:r w:rsidR="00362023">
        <w:rPr>
          <w:rFonts w:cs="Arial"/>
        </w:rPr>
        <w:t xml:space="preserve"> global solutions . The Training department </w:t>
      </w:r>
      <w:r w:rsidR="00195AEE">
        <w:rPr>
          <w:rFonts w:cs="Arial"/>
        </w:rPr>
        <w:t xml:space="preserve">of Data global solutions </w:t>
      </w:r>
      <w:r w:rsidR="008C74FC">
        <w:t>constantly conducts seve</w:t>
      </w:r>
      <w:r w:rsidR="00362023">
        <w:t>ral training programs for the employees .</w:t>
      </w:r>
      <w:r w:rsidR="008C74FC">
        <w:t>Collection of f</w:t>
      </w:r>
      <w:r w:rsidR="008C74FC" w:rsidRPr="006B1907">
        <w:t xml:space="preserve">eedback </w:t>
      </w:r>
      <w:r w:rsidR="008C74FC">
        <w:t xml:space="preserve">and analysis of feedback </w:t>
      </w:r>
      <w:r w:rsidR="008C74FC" w:rsidRPr="006B1907">
        <w:t xml:space="preserve">is a very critical part of </w:t>
      </w:r>
      <w:r w:rsidR="008C74FC">
        <w:t xml:space="preserve">any training program. This web application </w:t>
      </w:r>
      <w:r w:rsidR="00195AEE">
        <w:t xml:space="preserve">helps </w:t>
      </w:r>
      <w:r w:rsidR="00195AEE" w:rsidRPr="006B1907">
        <w:t>the</w:t>
      </w:r>
      <w:r w:rsidR="00362023">
        <w:t xml:space="preserve"> training department </w:t>
      </w:r>
      <w:r w:rsidR="008C74FC">
        <w:t xml:space="preserve"> to</w:t>
      </w:r>
      <w:r w:rsidR="00AD20B4">
        <w:t xml:space="preserve">improve </w:t>
      </w:r>
      <w:r w:rsidR="00362023">
        <w:t xml:space="preserve"> the training execution</w:t>
      </w:r>
      <w:r w:rsidR="00AD20B4">
        <w:t xml:space="preserve"> ba</w:t>
      </w:r>
      <w:r w:rsidR="0066189A">
        <w:t>sed on the analysis of feedback reports.</w:t>
      </w:r>
    </w:p>
    <w:p w14:paraId="68D068EC" w14:textId="77777777" w:rsidR="0026493E" w:rsidRPr="0026493E" w:rsidRDefault="0026493E" w:rsidP="0026493E">
      <w:pPr>
        <w:pStyle w:val="Heading2"/>
        <w:rPr>
          <w:rFonts w:ascii="Arial" w:hAnsi="Arial"/>
        </w:rPr>
      </w:pPr>
      <w:bookmarkStart w:id="11" w:name="_Toc360528897"/>
      <w:r w:rsidRPr="00F34907">
        <w:rPr>
          <w:rFonts w:ascii="Arial" w:hAnsi="Arial"/>
          <w:b w:val="0"/>
        </w:rPr>
        <w:t>Functional</w:t>
      </w:r>
      <w:r w:rsidRPr="0026493E">
        <w:rPr>
          <w:rFonts w:ascii="Arial" w:hAnsi="Arial"/>
        </w:rPr>
        <w:t xml:space="preserve"> </w:t>
      </w:r>
      <w:r w:rsidRPr="00F34907">
        <w:rPr>
          <w:rFonts w:ascii="Arial" w:hAnsi="Arial"/>
          <w:b w:val="0"/>
        </w:rPr>
        <w:t>components</w:t>
      </w:r>
      <w:r w:rsidRPr="0026493E">
        <w:rPr>
          <w:rFonts w:ascii="Arial" w:hAnsi="Arial"/>
        </w:rPr>
        <w:t xml:space="preserve"> </w:t>
      </w:r>
      <w:r w:rsidRPr="00F34907">
        <w:rPr>
          <w:rFonts w:ascii="Arial" w:hAnsi="Arial"/>
          <w:b w:val="0"/>
        </w:rPr>
        <w:t>of</w:t>
      </w:r>
      <w:r w:rsidRPr="0026493E">
        <w:rPr>
          <w:rFonts w:ascii="Arial" w:hAnsi="Arial"/>
        </w:rPr>
        <w:t xml:space="preserve"> </w:t>
      </w:r>
      <w:r w:rsidRPr="00F34907">
        <w:rPr>
          <w:rFonts w:ascii="Arial" w:hAnsi="Arial"/>
          <w:b w:val="0"/>
        </w:rPr>
        <w:t>the</w:t>
      </w:r>
      <w:r w:rsidRPr="0026493E">
        <w:rPr>
          <w:rFonts w:ascii="Arial" w:hAnsi="Arial"/>
        </w:rPr>
        <w:t xml:space="preserve"> </w:t>
      </w:r>
      <w:r w:rsidRPr="00F34907">
        <w:rPr>
          <w:rFonts w:ascii="Arial" w:hAnsi="Arial"/>
          <w:b w:val="0"/>
        </w:rPr>
        <w:t>project</w:t>
      </w:r>
      <w:bookmarkEnd w:id="11"/>
    </w:p>
    <w:p w14:paraId="68D068ED" w14:textId="77777777" w:rsidR="0066189A" w:rsidRPr="0026493E" w:rsidRDefault="0026493E" w:rsidP="0066189A">
      <w:pPr>
        <w:rPr>
          <w:rFonts w:cs="Arial"/>
        </w:rPr>
      </w:pPr>
      <w:r w:rsidRPr="0026493E">
        <w:rPr>
          <w:rFonts w:cs="Arial"/>
        </w:rPr>
        <w:t>Following is a list of functionalities of the system. Wherever, the description of functionality is not adequate; you can make appropriate assumptions and proceed.</w:t>
      </w:r>
      <w:r w:rsidR="00867850">
        <w:rPr>
          <w:rFonts w:cs="Arial"/>
        </w:rPr>
        <w:t>There are 3 types</w:t>
      </w:r>
      <w:r w:rsidR="0066189A">
        <w:rPr>
          <w:rFonts w:cs="Arial"/>
        </w:rPr>
        <w:t xml:space="preserve"> of users All us</w:t>
      </w:r>
      <w:r w:rsidR="00195AEE">
        <w:rPr>
          <w:rFonts w:cs="Arial"/>
        </w:rPr>
        <w:t xml:space="preserve">ers are the employees of the Data global </w:t>
      </w:r>
      <w:r w:rsidR="0066189A">
        <w:rPr>
          <w:rFonts w:cs="Arial"/>
        </w:rPr>
        <w:t xml:space="preserve"> solutions. Assume that credential details of all the employees are existing in the database.The functionalities to be performed by the different users are as follows.</w:t>
      </w:r>
    </w:p>
    <w:p w14:paraId="68D068EE" w14:textId="77777777" w:rsidR="00867850" w:rsidRPr="0066189A" w:rsidRDefault="000E2FC9" w:rsidP="009F65F3">
      <w:pPr>
        <w:pStyle w:val="ListParagraph"/>
        <w:numPr>
          <w:ilvl w:val="0"/>
          <w:numId w:val="25"/>
        </w:numPr>
        <w:rPr>
          <w:rFonts w:cs="Arial"/>
          <w:b/>
        </w:rPr>
      </w:pPr>
      <w:r w:rsidRPr="0066189A">
        <w:rPr>
          <w:rFonts w:cs="Arial"/>
          <w:b/>
        </w:rPr>
        <w:t>Training</w:t>
      </w:r>
      <w:r w:rsidR="00867850" w:rsidRPr="0066189A">
        <w:rPr>
          <w:rFonts w:cs="Arial"/>
          <w:b/>
        </w:rPr>
        <w:t xml:space="preserve"> Admin </w:t>
      </w:r>
    </w:p>
    <w:p w14:paraId="68D068EF" w14:textId="77777777" w:rsidR="000E2FC9" w:rsidRDefault="000E2FC9" w:rsidP="009F65F3">
      <w:pPr>
        <w:numPr>
          <w:ilvl w:val="1"/>
          <w:numId w:val="25"/>
        </w:numPr>
        <w:spacing w:line="240" w:lineRule="auto"/>
      </w:pPr>
      <w:r>
        <w:t>Maintain the skill set of faculties</w:t>
      </w:r>
    </w:p>
    <w:p w14:paraId="68D068F0" w14:textId="77777777" w:rsidR="00867850" w:rsidRDefault="000E2FC9" w:rsidP="009F65F3">
      <w:pPr>
        <w:numPr>
          <w:ilvl w:val="1"/>
          <w:numId w:val="25"/>
        </w:numPr>
        <w:spacing w:line="240" w:lineRule="auto"/>
      </w:pPr>
      <w:r>
        <w:t xml:space="preserve">Maintain the </w:t>
      </w:r>
      <w:r w:rsidR="00AD20B4">
        <w:t>T</w:t>
      </w:r>
      <w:r>
        <w:t xml:space="preserve">raining courses </w:t>
      </w:r>
    </w:p>
    <w:p w14:paraId="68D068F1" w14:textId="77777777" w:rsidR="00881E4E" w:rsidRDefault="00881E4E" w:rsidP="009F65F3">
      <w:pPr>
        <w:numPr>
          <w:ilvl w:val="1"/>
          <w:numId w:val="25"/>
        </w:numPr>
        <w:spacing w:line="240" w:lineRule="auto"/>
      </w:pPr>
      <w:r>
        <w:t>View the feedback reports and feedback defaulters report</w:t>
      </w:r>
    </w:p>
    <w:p w14:paraId="68D068F2" w14:textId="77777777" w:rsidR="00867850" w:rsidRDefault="00867850" w:rsidP="00867850"/>
    <w:p w14:paraId="68D068F3" w14:textId="77777777" w:rsidR="00867850" w:rsidRPr="0066189A" w:rsidRDefault="000E2FC9" w:rsidP="009F65F3">
      <w:pPr>
        <w:pStyle w:val="ListParagraph"/>
        <w:numPr>
          <w:ilvl w:val="0"/>
          <w:numId w:val="25"/>
        </w:numPr>
        <w:rPr>
          <w:rFonts w:cs="Arial"/>
          <w:b/>
        </w:rPr>
      </w:pPr>
      <w:r w:rsidRPr="0066189A">
        <w:rPr>
          <w:rFonts w:cs="Arial"/>
          <w:b/>
        </w:rPr>
        <w:t xml:space="preserve">Training </w:t>
      </w:r>
      <w:r w:rsidR="00867850" w:rsidRPr="0066189A">
        <w:rPr>
          <w:rFonts w:cs="Arial"/>
          <w:b/>
        </w:rPr>
        <w:t>C-ordinators</w:t>
      </w:r>
    </w:p>
    <w:p w14:paraId="68D068F4" w14:textId="77777777" w:rsidR="00881E4E" w:rsidRDefault="00881E4E" w:rsidP="009F65F3">
      <w:pPr>
        <w:pStyle w:val="ListParagraph"/>
        <w:numPr>
          <w:ilvl w:val="1"/>
          <w:numId w:val="25"/>
        </w:numPr>
        <w:rPr>
          <w:rFonts w:cs="Arial"/>
        </w:rPr>
      </w:pPr>
      <w:r>
        <w:rPr>
          <w:rFonts w:cs="Arial"/>
        </w:rPr>
        <w:t>Creation/modification/de</w:t>
      </w:r>
      <w:r w:rsidR="0066189A">
        <w:rPr>
          <w:rFonts w:cs="Arial"/>
        </w:rPr>
        <w:t>letion of the Training Programs</w:t>
      </w:r>
    </w:p>
    <w:p w14:paraId="68D068F5" w14:textId="77777777" w:rsidR="00881E4E" w:rsidRDefault="00881E4E" w:rsidP="009F65F3">
      <w:pPr>
        <w:numPr>
          <w:ilvl w:val="1"/>
          <w:numId w:val="25"/>
        </w:numPr>
        <w:spacing w:line="240" w:lineRule="auto"/>
      </w:pPr>
      <w:r>
        <w:rPr>
          <w:rFonts w:cs="Arial"/>
        </w:rPr>
        <w:t xml:space="preserve">View the feedback reports and </w:t>
      </w:r>
      <w:r>
        <w:t>feedback defaulters report</w:t>
      </w:r>
    </w:p>
    <w:p w14:paraId="68D068F6" w14:textId="77777777" w:rsidR="00867850" w:rsidRPr="00867850" w:rsidRDefault="00867850" w:rsidP="00881E4E">
      <w:pPr>
        <w:pStyle w:val="ListParagraph"/>
        <w:ind w:left="1440"/>
        <w:rPr>
          <w:rFonts w:cs="Arial"/>
        </w:rPr>
      </w:pPr>
    </w:p>
    <w:p w14:paraId="68D068F7" w14:textId="77777777" w:rsidR="00867850" w:rsidRDefault="00867850" w:rsidP="009F65F3">
      <w:pPr>
        <w:pStyle w:val="ListParagraph"/>
        <w:numPr>
          <w:ilvl w:val="0"/>
          <w:numId w:val="25"/>
        </w:numPr>
        <w:rPr>
          <w:rFonts w:cs="Arial"/>
          <w:b/>
        </w:rPr>
      </w:pPr>
      <w:r w:rsidRPr="0066189A">
        <w:rPr>
          <w:rFonts w:cs="Arial"/>
          <w:b/>
        </w:rPr>
        <w:t>Participants</w:t>
      </w:r>
    </w:p>
    <w:p w14:paraId="68D068F8" w14:textId="77777777" w:rsidR="009F1407" w:rsidRPr="009F1407" w:rsidRDefault="009F1407" w:rsidP="009F1407">
      <w:pPr>
        <w:pStyle w:val="ListParagraph"/>
        <w:numPr>
          <w:ilvl w:val="1"/>
          <w:numId w:val="25"/>
        </w:numPr>
        <w:rPr>
          <w:rFonts w:cs="Arial"/>
        </w:rPr>
      </w:pPr>
      <w:r w:rsidRPr="009F1407">
        <w:rPr>
          <w:rFonts w:cs="Arial"/>
        </w:rPr>
        <w:t>Enter feedback for the training programs attended</w:t>
      </w:r>
    </w:p>
    <w:p w14:paraId="68D068F9" w14:textId="77777777" w:rsidR="009F1407" w:rsidRDefault="009F1407" w:rsidP="009F1407">
      <w:pPr>
        <w:spacing w:line="240" w:lineRule="auto"/>
        <w:ind w:left="720"/>
      </w:pPr>
    </w:p>
    <w:p w14:paraId="68D068FA" w14:textId="77777777" w:rsidR="009F1407" w:rsidRDefault="009F1407" w:rsidP="009F1407">
      <w:pPr>
        <w:spacing w:line="240" w:lineRule="auto"/>
        <w:ind w:left="720"/>
      </w:pPr>
      <w:r>
        <w:t xml:space="preserve">Feedback data is collected </w:t>
      </w:r>
      <w:r w:rsidR="00DE0196">
        <w:t xml:space="preserve">from the </w:t>
      </w:r>
      <w:r>
        <w:t xml:space="preserve">participants to </w:t>
      </w:r>
      <w:r w:rsidR="005C490D">
        <w:t>understand the positives and improvement areas of the training</w:t>
      </w:r>
      <w:r w:rsidR="009E1104">
        <w:t>Following parameters should be rated by the participants</w:t>
      </w:r>
    </w:p>
    <w:p w14:paraId="68D068FB" w14:textId="77777777" w:rsidR="00B07FE5" w:rsidRDefault="00B07FE5" w:rsidP="00B07FE5">
      <w:pPr>
        <w:spacing w:line="240" w:lineRule="auto"/>
        <w:ind w:left="1440"/>
      </w:pPr>
    </w:p>
    <w:p w14:paraId="68D068FC" w14:textId="77777777" w:rsidR="009F1407" w:rsidRDefault="009F1407" w:rsidP="009F1407">
      <w:pPr>
        <w:numPr>
          <w:ilvl w:val="1"/>
          <w:numId w:val="25"/>
        </w:numPr>
        <w:spacing w:line="240" w:lineRule="auto"/>
      </w:pPr>
      <w:r>
        <w:t xml:space="preserve">Presentation </w:t>
      </w:r>
      <w:r w:rsidR="0034361F">
        <w:t xml:space="preserve">and communication </w:t>
      </w:r>
      <w:r w:rsidR="00B20728">
        <w:t>s</w:t>
      </w:r>
      <w:r>
        <w:t>kills</w:t>
      </w:r>
      <w:r w:rsidR="002765BC">
        <w:t xml:space="preserve"> of faculty</w:t>
      </w:r>
    </w:p>
    <w:p w14:paraId="68D068FD" w14:textId="77777777" w:rsidR="00B07FE5" w:rsidRDefault="00B07FE5" w:rsidP="009F1407">
      <w:pPr>
        <w:numPr>
          <w:ilvl w:val="1"/>
          <w:numId w:val="25"/>
        </w:numPr>
        <w:spacing w:line="240" w:lineRule="auto"/>
      </w:pPr>
      <w:r>
        <w:lastRenderedPageBreak/>
        <w:t>Ability to clarify doubts and explain difficult points</w:t>
      </w:r>
    </w:p>
    <w:p w14:paraId="68D068FE" w14:textId="77777777" w:rsidR="009F1407" w:rsidRDefault="006C601E" w:rsidP="009F1407">
      <w:pPr>
        <w:numPr>
          <w:ilvl w:val="1"/>
          <w:numId w:val="25"/>
        </w:numPr>
        <w:spacing w:line="240" w:lineRule="auto"/>
      </w:pPr>
      <w:r>
        <w:t xml:space="preserve">Time management in completing the contents </w:t>
      </w:r>
    </w:p>
    <w:p w14:paraId="68D068FF" w14:textId="77777777" w:rsidR="00B07FE5" w:rsidRDefault="00B07FE5" w:rsidP="009F1407">
      <w:pPr>
        <w:numPr>
          <w:ilvl w:val="1"/>
          <w:numId w:val="25"/>
        </w:numPr>
        <w:spacing w:line="240" w:lineRule="auto"/>
      </w:pPr>
      <w:r>
        <w:t xml:space="preserve">Handout </w:t>
      </w:r>
      <w:r w:rsidR="006C601E">
        <w:t>provided</w:t>
      </w:r>
      <w:r>
        <w:t>(Student Guide)</w:t>
      </w:r>
    </w:p>
    <w:p w14:paraId="68D06900" w14:textId="77777777" w:rsidR="00B07FE5" w:rsidRDefault="00B07FE5" w:rsidP="009F1407">
      <w:pPr>
        <w:numPr>
          <w:ilvl w:val="1"/>
          <w:numId w:val="25"/>
        </w:numPr>
        <w:spacing w:line="240" w:lineRule="auto"/>
      </w:pPr>
      <w:r>
        <w:t>Hardware, software and network availability</w:t>
      </w:r>
    </w:p>
    <w:p w14:paraId="68D06901" w14:textId="77777777" w:rsidR="0034361F" w:rsidRDefault="0034361F" w:rsidP="00B07FE5">
      <w:pPr>
        <w:spacing w:line="240" w:lineRule="auto"/>
        <w:ind w:left="1440"/>
      </w:pPr>
    </w:p>
    <w:p w14:paraId="68D06902" w14:textId="77777777" w:rsidR="009E1104" w:rsidRPr="00B15C3B" w:rsidRDefault="009E1104" w:rsidP="009E1104">
      <w:pPr>
        <w:rPr>
          <w:rFonts w:ascii="Trebuchet MS" w:hAnsi="Trebuchet MS"/>
          <w:b/>
          <w:bCs/>
          <w:szCs w:val="20"/>
        </w:rPr>
      </w:pPr>
      <w:r w:rsidRPr="00B15C3B">
        <w:rPr>
          <w:rFonts w:ascii="Trebuchet MS" w:hAnsi="Trebuchet MS"/>
          <w:b/>
          <w:bCs/>
          <w:szCs w:val="20"/>
        </w:rPr>
        <w:t>Rating Terminology</w:t>
      </w:r>
    </w:p>
    <w:p w14:paraId="68D06903" w14:textId="77777777" w:rsidR="009E1104" w:rsidRPr="00B15C3B" w:rsidRDefault="009E1104" w:rsidP="009E1104">
      <w:pPr>
        <w:rPr>
          <w:rFonts w:ascii="Trebuchet MS" w:hAnsi="Trebuchet MS"/>
          <w:b/>
          <w:bCs/>
          <w:szCs w:val="20"/>
        </w:rPr>
      </w:pPr>
    </w:p>
    <w:p w14:paraId="68D06904" w14:textId="77777777" w:rsidR="009E1104" w:rsidRPr="00B20728" w:rsidRDefault="009E1104" w:rsidP="001D7BCB">
      <w:pPr>
        <w:ind w:left="1440"/>
        <w:rPr>
          <w:rFonts w:cs="Arial"/>
          <w:szCs w:val="20"/>
        </w:rPr>
      </w:pPr>
      <w:r w:rsidRPr="00B20728">
        <w:rPr>
          <w:rFonts w:cs="Arial"/>
          <w:szCs w:val="20"/>
        </w:rPr>
        <w:t>5-Excellent: “Ideal way of doing it”</w:t>
      </w:r>
    </w:p>
    <w:p w14:paraId="68D06905" w14:textId="77777777" w:rsidR="009E1104" w:rsidRPr="00B20728" w:rsidRDefault="009E1104" w:rsidP="001D7BCB">
      <w:pPr>
        <w:ind w:left="1440"/>
        <w:rPr>
          <w:rFonts w:cs="Arial"/>
          <w:szCs w:val="20"/>
        </w:rPr>
      </w:pPr>
      <w:r w:rsidRPr="00B20728">
        <w:rPr>
          <w:rFonts w:cs="Arial"/>
          <w:szCs w:val="20"/>
        </w:rPr>
        <w:t>4-Good: “No pain areas or concern but could have been better”</w:t>
      </w:r>
    </w:p>
    <w:p w14:paraId="68D06906" w14:textId="77777777" w:rsidR="009E1104" w:rsidRPr="00B20728" w:rsidRDefault="009E1104" w:rsidP="001D7BCB">
      <w:pPr>
        <w:ind w:left="1440"/>
        <w:rPr>
          <w:rFonts w:cs="Arial"/>
          <w:szCs w:val="20"/>
        </w:rPr>
      </w:pPr>
      <w:r w:rsidRPr="00B20728">
        <w:rPr>
          <w:rFonts w:cs="Arial"/>
          <w:szCs w:val="20"/>
        </w:rPr>
        <w:t>3-Average: “There are concerns but not significant”</w:t>
      </w:r>
    </w:p>
    <w:p w14:paraId="68D06907" w14:textId="77777777" w:rsidR="009E1104" w:rsidRPr="00B20728" w:rsidRDefault="009E1104" w:rsidP="001D7BCB">
      <w:pPr>
        <w:ind w:left="1440"/>
        <w:rPr>
          <w:rFonts w:cs="Arial"/>
          <w:szCs w:val="20"/>
        </w:rPr>
      </w:pPr>
      <w:r w:rsidRPr="00B20728">
        <w:rPr>
          <w:rFonts w:cs="Arial"/>
          <w:szCs w:val="20"/>
        </w:rPr>
        <w:t>2-Below Average: “Needs improvement and is salvageable”</w:t>
      </w:r>
    </w:p>
    <w:p w14:paraId="68D06908" w14:textId="77777777" w:rsidR="00867850" w:rsidRPr="00B20728" w:rsidRDefault="009E1104" w:rsidP="001D7BCB">
      <w:pPr>
        <w:ind w:left="1080"/>
        <w:rPr>
          <w:rFonts w:cs="Arial"/>
        </w:rPr>
      </w:pPr>
      <w:r w:rsidRPr="00B20728">
        <w:rPr>
          <w:rFonts w:cs="Arial"/>
          <w:szCs w:val="20"/>
        </w:rPr>
        <w:t>1-Poor: “This way of doing things must change”</w:t>
      </w:r>
    </w:p>
    <w:p w14:paraId="68D06909" w14:textId="77777777" w:rsidR="0026493E" w:rsidRPr="00F34907" w:rsidRDefault="0026493E" w:rsidP="0026493E">
      <w:pPr>
        <w:pStyle w:val="Heading2"/>
        <w:rPr>
          <w:rFonts w:ascii="Arial" w:hAnsi="Arial"/>
          <w:b w:val="0"/>
        </w:rPr>
      </w:pPr>
      <w:bookmarkStart w:id="12" w:name="_Toc360528898"/>
      <w:r w:rsidRPr="00F34907">
        <w:rPr>
          <w:rFonts w:ascii="Arial" w:hAnsi="Arial"/>
          <w:b w:val="0"/>
        </w:rPr>
        <w:t>Technology used</w:t>
      </w:r>
      <w:bookmarkEnd w:id="12"/>
    </w:p>
    <w:p w14:paraId="68D0690A" w14:textId="77777777" w:rsidR="0026493E" w:rsidRPr="0026493E" w:rsidRDefault="0026493E" w:rsidP="009F65F3">
      <w:pPr>
        <w:numPr>
          <w:ilvl w:val="2"/>
          <w:numId w:val="17"/>
        </w:numPr>
        <w:tabs>
          <w:tab w:val="clear" w:pos="2700"/>
          <w:tab w:val="num" w:pos="1440"/>
        </w:tabs>
        <w:spacing w:line="240" w:lineRule="atLeast"/>
        <w:ind w:left="1440"/>
        <w:rPr>
          <w:rFonts w:cs="Arial"/>
          <w:i/>
        </w:rPr>
      </w:pPr>
      <w:r w:rsidRPr="0026493E">
        <w:rPr>
          <w:rFonts w:cs="Arial"/>
          <w:i/>
        </w:rPr>
        <w:t xml:space="preserve">Front End &amp; Web Components:– </w:t>
      </w:r>
    </w:p>
    <w:p w14:paraId="68D0690B" w14:textId="77777777" w:rsidR="0026493E" w:rsidRPr="0026493E" w:rsidRDefault="0026493E" w:rsidP="009F65F3">
      <w:pPr>
        <w:numPr>
          <w:ilvl w:val="3"/>
          <w:numId w:val="17"/>
        </w:numPr>
        <w:spacing w:line="240" w:lineRule="atLeast"/>
        <w:rPr>
          <w:rFonts w:cs="Arial"/>
        </w:rPr>
      </w:pPr>
      <w:r w:rsidRPr="0026493E">
        <w:rPr>
          <w:rFonts w:cs="Arial"/>
        </w:rPr>
        <w:t>HTML/JavaScript</w:t>
      </w:r>
    </w:p>
    <w:p w14:paraId="68D0690C" w14:textId="77777777" w:rsidR="0026493E" w:rsidRPr="0026493E" w:rsidRDefault="0026493E" w:rsidP="009F65F3">
      <w:pPr>
        <w:numPr>
          <w:ilvl w:val="3"/>
          <w:numId w:val="17"/>
        </w:numPr>
        <w:spacing w:line="240" w:lineRule="atLeast"/>
        <w:rPr>
          <w:rFonts w:cs="Arial"/>
        </w:rPr>
      </w:pPr>
      <w:r w:rsidRPr="0026493E">
        <w:rPr>
          <w:rFonts w:cs="Arial"/>
        </w:rPr>
        <w:t>Servlets</w:t>
      </w:r>
    </w:p>
    <w:p w14:paraId="68D0690D" w14:textId="77777777" w:rsidR="0026493E" w:rsidRPr="00BE34D7" w:rsidRDefault="0026493E" w:rsidP="009F65F3">
      <w:pPr>
        <w:numPr>
          <w:ilvl w:val="3"/>
          <w:numId w:val="17"/>
        </w:numPr>
        <w:spacing w:line="240" w:lineRule="atLeast"/>
        <w:rPr>
          <w:rFonts w:cs="Arial"/>
        </w:rPr>
      </w:pPr>
      <w:r w:rsidRPr="0026493E">
        <w:rPr>
          <w:rFonts w:cs="Arial"/>
        </w:rPr>
        <w:t>JSP</w:t>
      </w:r>
    </w:p>
    <w:p w14:paraId="68D0690E" w14:textId="77777777" w:rsidR="0026493E" w:rsidRPr="0026493E" w:rsidRDefault="0026493E" w:rsidP="0026493E">
      <w:pPr>
        <w:spacing w:line="240" w:lineRule="atLeast"/>
        <w:rPr>
          <w:rFonts w:cs="Arial"/>
          <w:i/>
        </w:rPr>
      </w:pPr>
    </w:p>
    <w:p w14:paraId="68D0690F" w14:textId="77777777" w:rsidR="0026493E" w:rsidRPr="0026493E" w:rsidRDefault="0026493E" w:rsidP="009F65F3">
      <w:pPr>
        <w:numPr>
          <w:ilvl w:val="2"/>
          <w:numId w:val="17"/>
        </w:numPr>
        <w:tabs>
          <w:tab w:val="clear" w:pos="2700"/>
          <w:tab w:val="num" w:pos="1440"/>
        </w:tabs>
        <w:spacing w:line="240" w:lineRule="atLeast"/>
        <w:ind w:left="1440"/>
        <w:rPr>
          <w:rFonts w:cs="Arial"/>
          <w:i/>
        </w:rPr>
      </w:pPr>
      <w:r w:rsidRPr="0026493E">
        <w:rPr>
          <w:rFonts w:cs="Arial"/>
          <w:i/>
        </w:rPr>
        <w:t xml:space="preserve">Business Logic Components and Services :- </w:t>
      </w:r>
    </w:p>
    <w:p w14:paraId="68D06910" w14:textId="77777777" w:rsidR="0026493E" w:rsidRPr="0026493E" w:rsidRDefault="0026493E" w:rsidP="009F65F3">
      <w:pPr>
        <w:numPr>
          <w:ilvl w:val="3"/>
          <w:numId w:val="17"/>
        </w:numPr>
        <w:spacing w:line="240" w:lineRule="atLeast"/>
        <w:rPr>
          <w:rFonts w:cs="Arial"/>
        </w:rPr>
      </w:pPr>
      <w:r w:rsidRPr="0026493E">
        <w:rPr>
          <w:rFonts w:cs="Arial"/>
        </w:rPr>
        <w:t>Java Beans</w:t>
      </w:r>
    </w:p>
    <w:p w14:paraId="68D06911" w14:textId="77777777" w:rsidR="0026493E" w:rsidRPr="0026493E" w:rsidRDefault="0026493E" w:rsidP="0026493E">
      <w:pPr>
        <w:tabs>
          <w:tab w:val="num" w:pos="1440"/>
        </w:tabs>
        <w:ind w:left="2880"/>
        <w:rPr>
          <w:rFonts w:cs="Arial"/>
        </w:rPr>
      </w:pPr>
    </w:p>
    <w:p w14:paraId="68D06912" w14:textId="77777777" w:rsidR="0026493E" w:rsidRPr="0026493E" w:rsidRDefault="0026493E" w:rsidP="009F65F3">
      <w:pPr>
        <w:numPr>
          <w:ilvl w:val="2"/>
          <w:numId w:val="17"/>
        </w:numPr>
        <w:tabs>
          <w:tab w:val="clear" w:pos="2700"/>
          <w:tab w:val="num" w:pos="1440"/>
        </w:tabs>
        <w:spacing w:line="240" w:lineRule="atLeast"/>
        <w:ind w:left="1440"/>
        <w:rPr>
          <w:rFonts w:cs="Arial"/>
          <w:i/>
        </w:rPr>
      </w:pPr>
      <w:r w:rsidRPr="0026493E">
        <w:rPr>
          <w:rFonts w:cs="Arial"/>
          <w:i/>
        </w:rPr>
        <w:t xml:space="preserve">Application Servers:- </w:t>
      </w:r>
    </w:p>
    <w:p w14:paraId="68D06913" w14:textId="77777777" w:rsidR="0026493E" w:rsidRPr="0026493E" w:rsidRDefault="00BB159A" w:rsidP="009F65F3">
      <w:pPr>
        <w:numPr>
          <w:ilvl w:val="3"/>
          <w:numId w:val="17"/>
        </w:numPr>
        <w:spacing w:line="240" w:lineRule="atLeast"/>
        <w:rPr>
          <w:rFonts w:cs="Arial"/>
        </w:rPr>
      </w:pPr>
      <w:r>
        <w:rPr>
          <w:rFonts w:cs="Arial"/>
        </w:rPr>
        <w:t>WildFly</w:t>
      </w:r>
    </w:p>
    <w:p w14:paraId="68D06914" w14:textId="77777777" w:rsidR="0026493E" w:rsidRPr="0026493E" w:rsidRDefault="0026493E" w:rsidP="0026493E">
      <w:pPr>
        <w:tabs>
          <w:tab w:val="num" w:pos="1440"/>
        </w:tabs>
        <w:ind w:left="2880"/>
        <w:rPr>
          <w:rFonts w:cs="Arial"/>
        </w:rPr>
      </w:pPr>
    </w:p>
    <w:p w14:paraId="68D06915" w14:textId="77777777" w:rsidR="0026493E" w:rsidRPr="0026493E" w:rsidRDefault="0026493E" w:rsidP="009F65F3">
      <w:pPr>
        <w:numPr>
          <w:ilvl w:val="2"/>
          <w:numId w:val="17"/>
        </w:numPr>
        <w:tabs>
          <w:tab w:val="clear" w:pos="2700"/>
          <w:tab w:val="num" w:pos="1440"/>
        </w:tabs>
        <w:spacing w:line="240" w:lineRule="atLeast"/>
        <w:ind w:left="1440"/>
        <w:rPr>
          <w:rFonts w:cs="Arial"/>
          <w:i/>
        </w:rPr>
      </w:pPr>
      <w:r w:rsidRPr="0026493E">
        <w:rPr>
          <w:rFonts w:cs="Arial"/>
          <w:i/>
        </w:rPr>
        <w:t>Databases:-</w:t>
      </w:r>
    </w:p>
    <w:p w14:paraId="68D06916" w14:textId="77777777" w:rsidR="0026493E" w:rsidRPr="0026493E" w:rsidRDefault="0026493E" w:rsidP="009F65F3">
      <w:pPr>
        <w:numPr>
          <w:ilvl w:val="3"/>
          <w:numId w:val="17"/>
        </w:numPr>
        <w:spacing w:line="240" w:lineRule="atLeast"/>
        <w:rPr>
          <w:rFonts w:cs="Arial"/>
        </w:rPr>
      </w:pPr>
      <w:r w:rsidRPr="0026493E">
        <w:rPr>
          <w:rFonts w:cs="Arial"/>
        </w:rPr>
        <w:t>Oracle 9i</w:t>
      </w:r>
    </w:p>
    <w:p w14:paraId="68D06917" w14:textId="77777777" w:rsidR="0026493E" w:rsidRPr="0026493E" w:rsidRDefault="0026493E" w:rsidP="0026493E">
      <w:pPr>
        <w:tabs>
          <w:tab w:val="num" w:pos="1440"/>
        </w:tabs>
        <w:ind w:left="2880"/>
        <w:rPr>
          <w:rFonts w:cs="Arial"/>
        </w:rPr>
      </w:pPr>
    </w:p>
    <w:p w14:paraId="68D06918" w14:textId="77777777" w:rsidR="0026493E" w:rsidRPr="0026493E" w:rsidRDefault="0026493E" w:rsidP="0026493E">
      <w:pPr>
        <w:rPr>
          <w:rFonts w:cs="Arial"/>
        </w:rPr>
      </w:pPr>
    </w:p>
    <w:p w14:paraId="68D06919" w14:textId="77777777" w:rsidR="0026493E" w:rsidRPr="0026493E" w:rsidRDefault="0026493E" w:rsidP="0026493E">
      <w:pPr>
        <w:rPr>
          <w:rFonts w:cs="Arial"/>
        </w:rPr>
      </w:pPr>
    </w:p>
    <w:p w14:paraId="68D0691A" w14:textId="77777777" w:rsidR="0026493E" w:rsidRPr="0026493E" w:rsidRDefault="0026493E" w:rsidP="0026493E">
      <w:pPr>
        <w:rPr>
          <w:rFonts w:cs="Arial"/>
        </w:rPr>
      </w:pPr>
    </w:p>
    <w:p w14:paraId="68D0691B" w14:textId="77777777" w:rsidR="0026493E" w:rsidRPr="0026493E" w:rsidRDefault="0026493E" w:rsidP="0026493E">
      <w:pPr>
        <w:rPr>
          <w:rFonts w:cs="Arial"/>
        </w:rPr>
      </w:pPr>
    </w:p>
    <w:p w14:paraId="68D0691C" w14:textId="77777777" w:rsidR="0026493E" w:rsidRPr="0026493E" w:rsidRDefault="0026493E" w:rsidP="0026493E">
      <w:pPr>
        <w:rPr>
          <w:rFonts w:cs="Arial"/>
        </w:rPr>
      </w:pPr>
    </w:p>
    <w:p w14:paraId="68D0691D" w14:textId="77777777" w:rsidR="0026493E" w:rsidRPr="0026493E" w:rsidRDefault="0026493E" w:rsidP="0026493E">
      <w:pPr>
        <w:rPr>
          <w:rFonts w:cs="Arial"/>
        </w:rPr>
      </w:pPr>
    </w:p>
    <w:p w14:paraId="68D0691E" w14:textId="77777777" w:rsidR="0026493E" w:rsidRPr="0026493E" w:rsidRDefault="0026493E" w:rsidP="0026493E">
      <w:pPr>
        <w:rPr>
          <w:rFonts w:cs="Arial"/>
        </w:rPr>
      </w:pPr>
    </w:p>
    <w:p w14:paraId="68D0691F" w14:textId="77777777" w:rsidR="0026493E" w:rsidRPr="0026493E" w:rsidRDefault="0026493E" w:rsidP="0026493E">
      <w:pPr>
        <w:rPr>
          <w:rFonts w:cs="Arial"/>
        </w:rPr>
      </w:pPr>
    </w:p>
    <w:p w14:paraId="68D06920" w14:textId="77777777" w:rsidR="0026493E" w:rsidRPr="0026493E" w:rsidRDefault="0026493E" w:rsidP="0026493E">
      <w:pPr>
        <w:rPr>
          <w:rFonts w:cs="Arial"/>
        </w:rPr>
      </w:pPr>
    </w:p>
    <w:p w14:paraId="68D06921" w14:textId="77777777" w:rsidR="0026493E" w:rsidRPr="0026493E" w:rsidRDefault="0026493E" w:rsidP="0026493E">
      <w:pPr>
        <w:rPr>
          <w:rFonts w:cs="Arial"/>
        </w:rPr>
      </w:pPr>
    </w:p>
    <w:p w14:paraId="68D06922" w14:textId="77777777" w:rsidR="0026493E" w:rsidRPr="0026493E" w:rsidRDefault="0026493E" w:rsidP="0026493E">
      <w:pPr>
        <w:rPr>
          <w:rFonts w:cs="Arial"/>
        </w:rPr>
      </w:pPr>
    </w:p>
    <w:p w14:paraId="68D06923" w14:textId="77777777" w:rsidR="0026493E" w:rsidRPr="0026493E" w:rsidRDefault="0026493E" w:rsidP="0026493E">
      <w:pPr>
        <w:rPr>
          <w:rFonts w:cs="Arial"/>
        </w:rPr>
      </w:pPr>
    </w:p>
    <w:p w14:paraId="68D06924" w14:textId="77777777" w:rsidR="0026493E" w:rsidRPr="0026493E" w:rsidRDefault="0026493E" w:rsidP="00BE75D7">
      <w:pPr>
        <w:pStyle w:val="Heading1"/>
      </w:pPr>
      <w:bookmarkStart w:id="13" w:name="_Toc360528899"/>
      <w:r w:rsidRPr="0026493E">
        <w:lastRenderedPageBreak/>
        <w:t xml:space="preserve">Implementation in J2EE </w:t>
      </w:r>
      <w:smartTag w:uri="urn:schemas-microsoft-com:office:smarttags" w:element="place">
        <w:r w:rsidRPr="0026493E">
          <w:t>LOT</w:t>
        </w:r>
      </w:smartTag>
      <w:bookmarkEnd w:id="13"/>
    </w:p>
    <w:p w14:paraId="68D06925" w14:textId="77777777" w:rsidR="0026493E" w:rsidRPr="0026493E" w:rsidRDefault="0026493E" w:rsidP="0026493E">
      <w:pPr>
        <w:pStyle w:val="Heading2"/>
        <w:rPr>
          <w:rFonts w:ascii="Arial" w:hAnsi="Arial"/>
        </w:rPr>
      </w:pPr>
      <w:bookmarkStart w:id="14" w:name="_Toc360528900"/>
      <w:r w:rsidRPr="0026493E">
        <w:rPr>
          <w:rFonts w:ascii="Arial" w:hAnsi="Arial"/>
        </w:rPr>
        <w:t>Summary of the functionality to be built</w:t>
      </w:r>
      <w:bookmarkEnd w:id="14"/>
    </w:p>
    <w:p w14:paraId="68D06926" w14:textId="77777777" w:rsidR="0026493E" w:rsidRDefault="0026493E" w:rsidP="0026493E">
      <w:pPr>
        <w:rPr>
          <w:rFonts w:cs="Arial"/>
        </w:rPr>
      </w:pPr>
      <w:r w:rsidRPr="0026493E">
        <w:rPr>
          <w:rFonts w:cs="Arial"/>
        </w:rPr>
        <w:t xml:space="preserve">The participants need to develop the Online </w:t>
      </w:r>
      <w:r w:rsidR="0066189A">
        <w:rPr>
          <w:rFonts w:cs="Arial"/>
          <w:b/>
          <w:bCs/>
        </w:rPr>
        <w:t>FMS</w:t>
      </w:r>
      <w:r w:rsidRPr="0026493E">
        <w:rPr>
          <w:rFonts w:cs="Arial"/>
        </w:rPr>
        <w:t xml:space="preserve"> by building the functionality incrementally in each of the course modules of J2EE LOT. </w:t>
      </w:r>
    </w:p>
    <w:tbl>
      <w:tblPr>
        <w:tblW w:w="8758" w:type="dxa"/>
        <w:tblInd w:w="98" w:type="dxa"/>
        <w:tblLook w:val="04A0" w:firstRow="1" w:lastRow="0" w:firstColumn="1" w:lastColumn="0" w:noHBand="0" w:noVBand="1"/>
      </w:tblPr>
      <w:tblGrid>
        <w:gridCol w:w="639"/>
        <w:gridCol w:w="3331"/>
        <w:gridCol w:w="1080"/>
        <w:gridCol w:w="1260"/>
        <w:gridCol w:w="2448"/>
      </w:tblGrid>
      <w:tr w:rsidR="00F34907" w14:paraId="138E0184" w14:textId="77777777" w:rsidTr="00F34907">
        <w:trPr>
          <w:trHeight w:val="600"/>
        </w:trPr>
        <w:tc>
          <w:tcPr>
            <w:tcW w:w="639" w:type="dxa"/>
            <w:tcBorders>
              <w:top w:val="single" w:sz="8" w:space="0" w:color="auto"/>
              <w:left w:val="single" w:sz="8" w:space="0" w:color="auto"/>
              <w:bottom w:val="single" w:sz="8" w:space="0" w:color="000000"/>
              <w:right w:val="single" w:sz="8" w:space="0" w:color="auto"/>
            </w:tcBorders>
            <w:shd w:val="clear" w:color="auto" w:fill="800000"/>
            <w:hideMark/>
          </w:tcPr>
          <w:p w14:paraId="08108378" w14:textId="77777777" w:rsidR="00F34907" w:rsidRDefault="00F34907">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Sr. No</w:t>
            </w:r>
          </w:p>
        </w:tc>
        <w:tc>
          <w:tcPr>
            <w:tcW w:w="3331" w:type="dxa"/>
            <w:tcBorders>
              <w:top w:val="single" w:sz="8" w:space="0" w:color="auto"/>
              <w:left w:val="single" w:sz="8" w:space="0" w:color="auto"/>
              <w:bottom w:val="single" w:sz="8" w:space="0" w:color="000000"/>
              <w:right w:val="single" w:sz="8" w:space="0" w:color="auto"/>
            </w:tcBorders>
            <w:shd w:val="clear" w:color="auto" w:fill="800000"/>
            <w:hideMark/>
          </w:tcPr>
          <w:p w14:paraId="7C9043BE" w14:textId="77777777" w:rsidR="00F34907" w:rsidRDefault="00F34907">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Course</w:t>
            </w:r>
          </w:p>
        </w:tc>
        <w:tc>
          <w:tcPr>
            <w:tcW w:w="1080" w:type="dxa"/>
            <w:tcBorders>
              <w:top w:val="single" w:sz="8" w:space="0" w:color="auto"/>
              <w:left w:val="nil"/>
              <w:bottom w:val="nil"/>
              <w:right w:val="single" w:sz="8" w:space="0" w:color="auto"/>
            </w:tcBorders>
            <w:shd w:val="clear" w:color="auto" w:fill="800000"/>
            <w:hideMark/>
          </w:tcPr>
          <w:p w14:paraId="4583D638" w14:textId="77777777" w:rsidR="00F34907" w:rsidRDefault="00F34907">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Duration</w:t>
            </w:r>
          </w:p>
          <w:p w14:paraId="6DBE0878" w14:textId="77777777" w:rsidR="00F34907" w:rsidRDefault="00F34907">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(in PDs)</w:t>
            </w:r>
          </w:p>
        </w:tc>
        <w:tc>
          <w:tcPr>
            <w:tcW w:w="1260" w:type="dxa"/>
            <w:tcBorders>
              <w:top w:val="single" w:sz="8" w:space="0" w:color="auto"/>
              <w:left w:val="nil"/>
              <w:bottom w:val="nil"/>
              <w:right w:val="single" w:sz="8" w:space="0" w:color="auto"/>
            </w:tcBorders>
            <w:shd w:val="clear" w:color="auto" w:fill="800000"/>
            <w:hideMark/>
          </w:tcPr>
          <w:p w14:paraId="2E57D38A" w14:textId="77777777" w:rsidR="00F34907" w:rsidRDefault="00F34907">
            <w:pPr>
              <w:jc w:val="center"/>
              <w:rPr>
                <w:rFonts w:cs="Arial"/>
                <w:b/>
                <w:bCs/>
                <w:color w:val="FFFFFF"/>
              </w:rPr>
            </w:pPr>
            <w:r>
              <w:rPr>
                <w:rFonts w:cs="Arial"/>
                <w:b/>
                <w:bCs/>
                <w:color w:val="FFFFFF"/>
              </w:rPr>
              <w:t>No. of Saturdays</w:t>
            </w:r>
          </w:p>
        </w:tc>
        <w:tc>
          <w:tcPr>
            <w:tcW w:w="2448" w:type="dxa"/>
            <w:tcBorders>
              <w:top w:val="single" w:sz="8" w:space="0" w:color="auto"/>
              <w:left w:val="nil"/>
              <w:bottom w:val="nil"/>
              <w:right w:val="single" w:sz="8" w:space="0" w:color="auto"/>
            </w:tcBorders>
            <w:shd w:val="clear" w:color="auto" w:fill="800000"/>
            <w:hideMark/>
          </w:tcPr>
          <w:p w14:paraId="7A5B16FE" w14:textId="77777777" w:rsidR="00F34907" w:rsidRDefault="00F34907">
            <w:pPr>
              <w:jc w:val="center"/>
              <w:rPr>
                <w:rFonts w:cs="Arial"/>
                <w:b/>
                <w:bCs/>
                <w:color w:val="FFFFFF"/>
              </w:rPr>
            </w:pPr>
            <w:r>
              <w:rPr>
                <w:rFonts w:cs="Arial"/>
                <w:b/>
                <w:bCs/>
                <w:color w:val="FFFFFF"/>
              </w:rPr>
              <w:t>Functionality to be built</w:t>
            </w:r>
          </w:p>
        </w:tc>
      </w:tr>
      <w:tr w:rsidR="00F34907" w14:paraId="219E3D41"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49DCE684"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w:t>
            </w:r>
          </w:p>
        </w:tc>
        <w:tc>
          <w:tcPr>
            <w:tcW w:w="3331" w:type="dxa"/>
            <w:tcBorders>
              <w:top w:val="nil"/>
              <w:left w:val="nil"/>
              <w:bottom w:val="single" w:sz="8" w:space="0" w:color="auto"/>
              <w:right w:val="single" w:sz="8" w:space="0" w:color="auto"/>
            </w:tcBorders>
            <w:hideMark/>
          </w:tcPr>
          <w:p w14:paraId="3A842D52"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Programming Foundation with Pseudo code</w:t>
            </w:r>
          </w:p>
        </w:tc>
        <w:tc>
          <w:tcPr>
            <w:tcW w:w="1080" w:type="dxa"/>
            <w:tcBorders>
              <w:top w:val="nil"/>
              <w:left w:val="nil"/>
              <w:bottom w:val="single" w:sz="8" w:space="0" w:color="auto"/>
              <w:right w:val="single" w:sz="8" w:space="0" w:color="auto"/>
            </w:tcBorders>
            <w:hideMark/>
          </w:tcPr>
          <w:p w14:paraId="7BCB74AF"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3</w:t>
            </w:r>
          </w:p>
        </w:tc>
        <w:tc>
          <w:tcPr>
            <w:tcW w:w="1260" w:type="dxa"/>
            <w:tcBorders>
              <w:top w:val="nil"/>
              <w:left w:val="nil"/>
              <w:bottom w:val="single" w:sz="8" w:space="0" w:color="auto"/>
              <w:right w:val="single" w:sz="8" w:space="0" w:color="auto"/>
            </w:tcBorders>
            <w:hideMark/>
          </w:tcPr>
          <w:p w14:paraId="47484BDE"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hideMark/>
          </w:tcPr>
          <w:p w14:paraId="3B936BE0"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Analyze the given case study</w:t>
            </w:r>
          </w:p>
        </w:tc>
      </w:tr>
      <w:tr w:rsidR="00F34907" w14:paraId="46221CE5"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4EA0A806"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2</w:t>
            </w:r>
          </w:p>
        </w:tc>
        <w:tc>
          <w:tcPr>
            <w:tcW w:w="3331" w:type="dxa"/>
            <w:tcBorders>
              <w:top w:val="nil"/>
              <w:left w:val="nil"/>
              <w:bottom w:val="single" w:sz="8" w:space="0" w:color="auto"/>
              <w:right w:val="single" w:sz="8" w:space="0" w:color="auto"/>
            </w:tcBorders>
            <w:hideMark/>
          </w:tcPr>
          <w:p w14:paraId="045ADDFA"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Introduction to Software Engineering</w:t>
            </w:r>
          </w:p>
        </w:tc>
        <w:tc>
          <w:tcPr>
            <w:tcW w:w="1080" w:type="dxa"/>
            <w:tcBorders>
              <w:top w:val="nil"/>
              <w:left w:val="nil"/>
              <w:bottom w:val="single" w:sz="8" w:space="0" w:color="auto"/>
              <w:right w:val="single" w:sz="8" w:space="0" w:color="auto"/>
            </w:tcBorders>
            <w:hideMark/>
          </w:tcPr>
          <w:p w14:paraId="2D027399"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0.5</w:t>
            </w:r>
          </w:p>
        </w:tc>
        <w:tc>
          <w:tcPr>
            <w:tcW w:w="1260" w:type="dxa"/>
            <w:tcBorders>
              <w:top w:val="nil"/>
              <w:left w:val="nil"/>
              <w:bottom w:val="single" w:sz="8" w:space="0" w:color="auto"/>
              <w:right w:val="single" w:sz="8" w:space="0" w:color="auto"/>
            </w:tcBorders>
          </w:tcPr>
          <w:p w14:paraId="52197BC3" w14:textId="77777777" w:rsidR="00F34907" w:rsidRDefault="00F34907">
            <w:pPr>
              <w:spacing w:line="240" w:lineRule="auto"/>
              <w:jc w:val="center"/>
              <w:rPr>
                <w:rFonts w:ascii="Trebuchet MS" w:hAnsi="Trebuchet MS" w:cs="Arial"/>
                <w:spacing w:val="0"/>
                <w:szCs w:val="20"/>
              </w:rPr>
            </w:pPr>
          </w:p>
        </w:tc>
        <w:tc>
          <w:tcPr>
            <w:tcW w:w="2448" w:type="dxa"/>
            <w:tcBorders>
              <w:top w:val="nil"/>
              <w:left w:val="nil"/>
              <w:bottom w:val="single" w:sz="8" w:space="0" w:color="auto"/>
              <w:right w:val="single" w:sz="8" w:space="0" w:color="auto"/>
            </w:tcBorders>
            <w:hideMark/>
          </w:tcPr>
          <w:p w14:paraId="36ADD71C"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Analyze the Case study using SDLC phases.</w:t>
            </w:r>
          </w:p>
        </w:tc>
      </w:tr>
      <w:tr w:rsidR="00F34907" w14:paraId="0578F2B1"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25BB6139"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3</w:t>
            </w:r>
          </w:p>
        </w:tc>
        <w:tc>
          <w:tcPr>
            <w:tcW w:w="3331" w:type="dxa"/>
            <w:tcBorders>
              <w:top w:val="nil"/>
              <w:left w:val="nil"/>
              <w:bottom w:val="single" w:sz="8" w:space="0" w:color="auto"/>
              <w:right w:val="single" w:sz="8" w:space="0" w:color="auto"/>
            </w:tcBorders>
            <w:hideMark/>
          </w:tcPr>
          <w:p w14:paraId="208D8DFE" w14:textId="77777777" w:rsidR="00F34907" w:rsidRDefault="00F34907">
            <w:pPr>
              <w:spacing w:line="240" w:lineRule="auto"/>
              <w:jc w:val="left"/>
              <w:rPr>
                <w:rFonts w:cs="Arial"/>
                <w:spacing w:val="0"/>
                <w:szCs w:val="20"/>
              </w:rPr>
            </w:pPr>
            <w:r>
              <w:rPr>
                <w:rFonts w:cs="Arial"/>
                <w:spacing w:val="0"/>
                <w:szCs w:val="20"/>
              </w:rPr>
              <w:t>Web Basics (HTML 5,CSS 3, JavaScript, XML)</w:t>
            </w:r>
          </w:p>
        </w:tc>
        <w:tc>
          <w:tcPr>
            <w:tcW w:w="1080" w:type="dxa"/>
            <w:tcBorders>
              <w:top w:val="nil"/>
              <w:left w:val="nil"/>
              <w:bottom w:val="single" w:sz="8" w:space="0" w:color="auto"/>
              <w:right w:val="single" w:sz="8" w:space="0" w:color="auto"/>
            </w:tcBorders>
            <w:hideMark/>
          </w:tcPr>
          <w:p w14:paraId="718D0B48"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4.5</w:t>
            </w:r>
          </w:p>
        </w:tc>
        <w:tc>
          <w:tcPr>
            <w:tcW w:w="1260" w:type="dxa"/>
            <w:tcBorders>
              <w:top w:val="nil"/>
              <w:left w:val="nil"/>
              <w:bottom w:val="single" w:sz="8" w:space="0" w:color="auto"/>
              <w:right w:val="single" w:sz="8" w:space="0" w:color="auto"/>
            </w:tcBorders>
            <w:hideMark/>
          </w:tcPr>
          <w:p w14:paraId="4AF6CA55"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hideMark/>
          </w:tcPr>
          <w:p w14:paraId="78BCFE69" w14:textId="77777777" w:rsidR="00F34907" w:rsidRDefault="00F34907">
            <w:pPr>
              <w:spacing w:line="240" w:lineRule="auto"/>
              <w:jc w:val="left"/>
              <w:rPr>
                <w:rFonts w:cs="Arial"/>
              </w:rPr>
            </w:pPr>
            <w:r>
              <w:rPr>
                <w:rFonts w:cs="Arial"/>
              </w:rPr>
              <w:t>Developing prototype i.e. developing screens/web pages in HTML and client side validation in JavaScript.</w:t>
            </w:r>
          </w:p>
        </w:tc>
      </w:tr>
      <w:tr w:rsidR="00F34907" w14:paraId="2DEBA25C"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0C031D30"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4</w:t>
            </w:r>
          </w:p>
        </w:tc>
        <w:tc>
          <w:tcPr>
            <w:tcW w:w="3331" w:type="dxa"/>
            <w:tcBorders>
              <w:top w:val="nil"/>
              <w:left w:val="nil"/>
              <w:bottom w:val="single" w:sz="8" w:space="0" w:color="auto"/>
              <w:right w:val="single" w:sz="8" w:space="0" w:color="auto"/>
            </w:tcBorders>
            <w:hideMark/>
          </w:tcPr>
          <w:p w14:paraId="6E836658"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Oracle Basics</w:t>
            </w:r>
          </w:p>
        </w:tc>
        <w:tc>
          <w:tcPr>
            <w:tcW w:w="1080" w:type="dxa"/>
            <w:tcBorders>
              <w:top w:val="nil"/>
              <w:left w:val="nil"/>
              <w:bottom w:val="single" w:sz="8" w:space="0" w:color="auto"/>
              <w:right w:val="single" w:sz="8" w:space="0" w:color="auto"/>
            </w:tcBorders>
            <w:hideMark/>
          </w:tcPr>
          <w:p w14:paraId="41FA28BE"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4</w:t>
            </w:r>
          </w:p>
        </w:tc>
        <w:tc>
          <w:tcPr>
            <w:tcW w:w="1260" w:type="dxa"/>
            <w:tcBorders>
              <w:top w:val="nil"/>
              <w:left w:val="nil"/>
              <w:bottom w:val="single" w:sz="8" w:space="0" w:color="auto"/>
              <w:right w:val="single" w:sz="8" w:space="0" w:color="auto"/>
            </w:tcBorders>
            <w:hideMark/>
          </w:tcPr>
          <w:p w14:paraId="34F9D4B8"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hideMark/>
          </w:tcPr>
          <w:p w14:paraId="6F626C8F" w14:textId="77777777" w:rsidR="00F34907" w:rsidRDefault="00F34907">
            <w:pPr>
              <w:spacing w:line="240" w:lineRule="auto"/>
              <w:jc w:val="left"/>
              <w:rPr>
                <w:rFonts w:ascii="Trebuchet MS" w:hAnsi="Trebuchet MS" w:cs="Arial"/>
                <w:spacing w:val="0"/>
                <w:szCs w:val="20"/>
              </w:rPr>
            </w:pPr>
            <w:r>
              <w:rPr>
                <w:rFonts w:cs="Arial"/>
              </w:rPr>
              <w:t>Creating relevant database tables</w:t>
            </w:r>
          </w:p>
        </w:tc>
      </w:tr>
      <w:tr w:rsidR="00F34907" w14:paraId="64519FE6"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43C0795D"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5</w:t>
            </w:r>
          </w:p>
        </w:tc>
        <w:tc>
          <w:tcPr>
            <w:tcW w:w="3331" w:type="dxa"/>
            <w:tcBorders>
              <w:top w:val="nil"/>
              <w:left w:val="nil"/>
              <w:bottom w:val="single" w:sz="8" w:space="0" w:color="auto"/>
              <w:right w:val="single" w:sz="8" w:space="0" w:color="auto"/>
            </w:tcBorders>
            <w:hideMark/>
          </w:tcPr>
          <w:p w14:paraId="49FCCBBD"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OOP &amp; UML</w:t>
            </w:r>
          </w:p>
        </w:tc>
        <w:tc>
          <w:tcPr>
            <w:tcW w:w="1080" w:type="dxa"/>
            <w:tcBorders>
              <w:top w:val="nil"/>
              <w:left w:val="nil"/>
              <w:bottom w:val="single" w:sz="8" w:space="0" w:color="auto"/>
              <w:right w:val="single" w:sz="8" w:space="0" w:color="auto"/>
            </w:tcBorders>
            <w:hideMark/>
          </w:tcPr>
          <w:p w14:paraId="0220DB2B"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1.5</w:t>
            </w:r>
          </w:p>
        </w:tc>
        <w:tc>
          <w:tcPr>
            <w:tcW w:w="1260" w:type="dxa"/>
            <w:vMerge w:val="restart"/>
            <w:tcBorders>
              <w:top w:val="nil"/>
              <w:left w:val="nil"/>
              <w:bottom w:val="single" w:sz="8" w:space="0" w:color="auto"/>
              <w:right w:val="single" w:sz="8" w:space="0" w:color="auto"/>
            </w:tcBorders>
            <w:hideMark/>
          </w:tcPr>
          <w:p w14:paraId="4184BB5D"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vMerge w:val="restart"/>
            <w:tcBorders>
              <w:top w:val="nil"/>
              <w:left w:val="nil"/>
              <w:bottom w:val="single" w:sz="8" w:space="0" w:color="auto"/>
              <w:right w:val="single" w:sz="8" w:space="0" w:color="auto"/>
            </w:tcBorders>
            <w:hideMark/>
          </w:tcPr>
          <w:p w14:paraId="1C14C837" w14:textId="77777777" w:rsidR="00F34907" w:rsidRDefault="00F34907">
            <w:pPr>
              <w:spacing w:line="240" w:lineRule="auto"/>
              <w:jc w:val="left"/>
              <w:rPr>
                <w:rFonts w:ascii="Trebuchet MS" w:hAnsi="Trebuchet MS" w:cs="Arial"/>
                <w:spacing w:val="0"/>
                <w:szCs w:val="20"/>
              </w:rPr>
            </w:pPr>
            <w:r>
              <w:rPr>
                <w:rFonts w:cs="Arial"/>
              </w:rPr>
              <w:t>Creating relevant Use case and class diagrams</w:t>
            </w:r>
          </w:p>
        </w:tc>
      </w:tr>
      <w:tr w:rsidR="00F34907" w14:paraId="133BA1F5" w14:textId="77777777" w:rsidTr="00F34907">
        <w:trPr>
          <w:trHeight w:val="315"/>
        </w:trPr>
        <w:tc>
          <w:tcPr>
            <w:tcW w:w="639" w:type="dxa"/>
            <w:tcBorders>
              <w:top w:val="nil"/>
              <w:left w:val="single" w:sz="8" w:space="0" w:color="auto"/>
              <w:bottom w:val="single" w:sz="8" w:space="0" w:color="auto"/>
              <w:right w:val="single" w:sz="8" w:space="0" w:color="auto"/>
            </w:tcBorders>
          </w:tcPr>
          <w:p w14:paraId="2A70240E" w14:textId="77777777" w:rsidR="00F34907" w:rsidRDefault="00F34907">
            <w:pPr>
              <w:spacing w:line="240" w:lineRule="auto"/>
              <w:rPr>
                <w:rFonts w:ascii="Trebuchet MS" w:hAnsi="Trebuchet MS" w:cs="Arial"/>
                <w:spacing w:val="0"/>
                <w:szCs w:val="20"/>
              </w:rPr>
            </w:pPr>
          </w:p>
        </w:tc>
        <w:tc>
          <w:tcPr>
            <w:tcW w:w="3331" w:type="dxa"/>
            <w:tcBorders>
              <w:top w:val="nil"/>
              <w:left w:val="nil"/>
              <w:bottom w:val="single" w:sz="8" w:space="0" w:color="auto"/>
              <w:right w:val="single" w:sz="8" w:space="0" w:color="auto"/>
            </w:tcBorders>
            <w:hideMark/>
          </w:tcPr>
          <w:p w14:paraId="2B23FD56"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Programming Foundation with Pseudo code + Web Basics +Oracle Basics +OOP &amp; UML Test</w:t>
            </w:r>
          </w:p>
        </w:tc>
        <w:tc>
          <w:tcPr>
            <w:tcW w:w="1080" w:type="dxa"/>
            <w:tcBorders>
              <w:top w:val="nil"/>
              <w:left w:val="nil"/>
              <w:bottom w:val="single" w:sz="8" w:space="0" w:color="auto"/>
              <w:right w:val="single" w:sz="8" w:space="0" w:color="auto"/>
            </w:tcBorders>
            <w:hideMark/>
          </w:tcPr>
          <w:p w14:paraId="1EBA9453"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nil"/>
              <w:left w:val="nil"/>
              <w:bottom w:val="single" w:sz="8" w:space="0" w:color="auto"/>
              <w:right w:val="single" w:sz="8" w:space="0" w:color="auto"/>
            </w:tcBorders>
            <w:vAlign w:val="center"/>
            <w:hideMark/>
          </w:tcPr>
          <w:p w14:paraId="76D903F3" w14:textId="77777777" w:rsidR="00F34907" w:rsidRDefault="00F34907">
            <w:pPr>
              <w:spacing w:line="240" w:lineRule="auto"/>
              <w:jc w:val="left"/>
              <w:rPr>
                <w:rFonts w:ascii="Trebuchet MS" w:hAnsi="Trebuchet MS" w:cs="Arial"/>
                <w:spacing w:val="0"/>
                <w:szCs w:val="20"/>
              </w:rPr>
            </w:pPr>
          </w:p>
        </w:tc>
        <w:tc>
          <w:tcPr>
            <w:tcW w:w="0" w:type="auto"/>
            <w:vMerge/>
            <w:tcBorders>
              <w:top w:val="nil"/>
              <w:left w:val="nil"/>
              <w:bottom w:val="single" w:sz="8" w:space="0" w:color="auto"/>
              <w:right w:val="single" w:sz="8" w:space="0" w:color="auto"/>
            </w:tcBorders>
            <w:vAlign w:val="center"/>
            <w:hideMark/>
          </w:tcPr>
          <w:p w14:paraId="7E796C45" w14:textId="77777777" w:rsidR="00F34907" w:rsidRDefault="00F34907">
            <w:pPr>
              <w:spacing w:line="240" w:lineRule="auto"/>
              <w:jc w:val="left"/>
              <w:rPr>
                <w:rFonts w:ascii="Trebuchet MS" w:hAnsi="Trebuchet MS" w:cs="Arial"/>
                <w:spacing w:val="0"/>
                <w:szCs w:val="20"/>
              </w:rPr>
            </w:pPr>
          </w:p>
        </w:tc>
      </w:tr>
      <w:tr w:rsidR="00F34907" w14:paraId="7E077B91" w14:textId="77777777" w:rsidTr="00F34907">
        <w:trPr>
          <w:trHeight w:val="315"/>
        </w:trPr>
        <w:tc>
          <w:tcPr>
            <w:tcW w:w="639" w:type="dxa"/>
            <w:tcBorders>
              <w:top w:val="single" w:sz="8" w:space="0" w:color="auto"/>
              <w:left w:val="single" w:sz="8" w:space="0" w:color="auto"/>
              <w:bottom w:val="nil"/>
              <w:right w:val="single" w:sz="6" w:space="0" w:color="auto"/>
            </w:tcBorders>
          </w:tcPr>
          <w:p w14:paraId="71C0F676" w14:textId="77777777" w:rsidR="00F34907" w:rsidRDefault="00F34907">
            <w:pPr>
              <w:spacing w:line="240" w:lineRule="auto"/>
              <w:rPr>
                <w:rFonts w:ascii="Trebuchet MS" w:hAnsi="Trebuchet MS" w:cs="Arial"/>
                <w:spacing w:val="0"/>
                <w:szCs w:val="20"/>
              </w:rPr>
            </w:pPr>
          </w:p>
        </w:tc>
        <w:tc>
          <w:tcPr>
            <w:tcW w:w="3331" w:type="dxa"/>
            <w:tcBorders>
              <w:top w:val="single" w:sz="8" w:space="0" w:color="auto"/>
              <w:left w:val="single" w:sz="6" w:space="0" w:color="auto"/>
              <w:bottom w:val="nil"/>
              <w:right w:val="single" w:sz="6" w:space="0" w:color="auto"/>
            </w:tcBorders>
            <w:hideMark/>
          </w:tcPr>
          <w:p w14:paraId="12BC117E"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 xml:space="preserve">Core Java 8 &amp; </w:t>
            </w:r>
            <w:r>
              <w:rPr>
                <w:rFonts w:cs="Arial"/>
                <w:spacing w:val="0"/>
                <w:szCs w:val="20"/>
              </w:rPr>
              <w:t>Development Tools (Junit, Log4j)</w:t>
            </w:r>
          </w:p>
        </w:tc>
        <w:tc>
          <w:tcPr>
            <w:tcW w:w="1080" w:type="dxa"/>
            <w:tcBorders>
              <w:top w:val="single" w:sz="8" w:space="0" w:color="auto"/>
              <w:left w:val="single" w:sz="6" w:space="0" w:color="auto"/>
              <w:bottom w:val="nil"/>
              <w:right w:val="single" w:sz="8" w:space="0" w:color="auto"/>
            </w:tcBorders>
            <w:hideMark/>
          </w:tcPr>
          <w:p w14:paraId="53F7D5BB"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10</w:t>
            </w:r>
          </w:p>
        </w:tc>
        <w:tc>
          <w:tcPr>
            <w:tcW w:w="1260" w:type="dxa"/>
            <w:tcBorders>
              <w:top w:val="nil"/>
              <w:left w:val="nil"/>
              <w:bottom w:val="nil"/>
              <w:right w:val="single" w:sz="8" w:space="0" w:color="auto"/>
            </w:tcBorders>
            <w:hideMark/>
          </w:tcPr>
          <w:p w14:paraId="65CF414C" w14:textId="77777777" w:rsidR="00F34907" w:rsidRDefault="00F34907">
            <w:pPr>
              <w:jc w:val="center"/>
              <w:rPr>
                <w:rFonts w:cs="Arial"/>
              </w:rPr>
            </w:pPr>
            <w:r>
              <w:rPr>
                <w:rFonts w:cs="Arial"/>
              </w:rPr>
              <w:t>2</w:t>
            </w:r>
          </w:p>
        </w:tc>
        <w:tc>
          <w:tcPr>
            <w:tcW w:w="2448" w:type="dxa"/>
            <w:vMerge w:val="restart"/>
            <w:tcBorders>
              <w:top w:val="nil"/>
              <w:left w:val="nil"/>
              <w:bottom w:val="single" w:sz="4" w:space="0" w:color="auto"/>
              <w:right w:val="single" w:sz="8" w:space="0" w:color="auto"/>
            </w:tcBorders>
            <w:hideMark/>
          </w:tcPr>
          <w:p w14:paraId="5B08DCB2" w14:textId="77777777" w:rsidR="00F34907" w:rsidRDefault="00F34907">
            <w:pPr>
              <w:jc w:val="left"/>
              <w:rPr>
                <w:rFonts w:cs="Arial"/>
              </w:rPr>
            </w:pPr>
            <w:r>
              <w:rPr>
                <w:rFonts w:cs="Arial"/>
              </w:rPr>
              <w:t>Developing Business components (java classes). Coding for test classes &amp; testing the functionality using JUnit</w:t>
            </w:r>
          </w:p>
        </w:tc>
      </w:tr>
      <w:tr w:rsidR="00F34907" w14:paraId="38DA1BE9" w14:textId="77777777" w:rsidTr="00F34907">
        <w:trPr>
          <w:trHeight w:val="315"/>
        </w:trPr>
        <w:tc>
          <w:tcPr>
            <w:tcW w:w="639" w:type="dxa"/>
            <w:tcBorders>
              <w:top w:val="nil"/>
              <w:left w:val="single" w:sz="8" w:space="0" w:color="auto"/>
              <w:bottom w:val="single" w:sz="8" w:space="0" w:color="auto"/>
              <w:right w:val="single" w:sz="6" w:space="0" w:color="auto"/>
            </w:tcBorders>
          </w:tcPr>
          <w:p w14:paraId="001C60E4" w14:textId="77777777" w:rsidR="00F34907" w:rsidRDefault="00F34907">
            <w:pPr>
              <w:spacing w:line="240" w:lineRule="auto"/>
              <w:rPr>
                <w:rFonts w:ascii="Trebuchet MS" w:hAnsi="Trebuchet MS" w:cs="Arial"/>
                <w:spacing w:val="0"/>
                <w:szCs w:val="20"/>
              </w:rPr>
            </w:pPr>
          </w:p>
        </w:tc>
        <w:tc>
          <w:tcPr>
            <w:tcW w:w="3331" w:type="dxa"/>
            <w:tcBorders>
              <w:top w:val="nil"/>
              <w:left w:val="single" w:sz="6" w:space="0" w:color="auto"/>
              <w:bottom w:val="single" w:sz="8" w:space="0" w:color="auto"/>
              <w:right w:val="single" w:sz="6" w:space="0" w:color="auto"/>
            </w:tcBorders>
            <w:noWrap/>
            <w:vAlign w:val="bottom"/>
          </w:tcPr>
          <w:p w14:paraId="5BBDBE01" w14:textId="77777777" w:rsidR="00F34907" w:rsidRDefault="00F34907">
            <w:pPr>
              <w:spacing w:line="240" w:lineRule="auto"/>
              <w:jc w:val="left"/>
              <w:rPr>
                <w:rFonts w:cs="Arial"/>
                <w:spacing w:val="0"/>
                <w:szCs w:val="20"/>
              </w:rPr>
            </w:pPr>
          </w:p>
        </w:tc>
        <w:tc>
          <w:tcPr>
            <w:tcW w:w="1080" w:type="dxa"/>
            <w:tcBorders>
              <w:top w:val="nil"/>
              <w:left w:val="single" w:sz="6" w:space="0" w:color="auto"/>
              <w:bottom w:val="single" w:sz="8" w:space="0" w:color="auto"/>
              <w:right w:val="single" w:sz="8" w:space="0" w:color="auto"/>
            </w:tcBorders>
          </w:tcPr>
          <w:p w14:paraId="192F0887" w14:textId="77777777" w:rsidR="00F34907" w:rsidRDefault="00F34907">
            <w:pPr>
              <w:spacing w:line="240" w:lineRule="auto"/>
              <w:jc w:val="center"/>
              <w:rPr>
                <w:rFonts w:ascii="Trebuchet MS" w:hAnsi="Trebuchet MS" w:cs="Arial"/>
                <w:spacing w:val="0"/>
                <w:szCs w:val="20"/>
              </w:rPr>
            </w:pPr>
          </w:p>
        </w:tc>
        <w:tc>
          <w:tcPr>
            <w:tcW w:w="1260" w:type="dxa"/>
            <w:tcBorders>
              <w:top w:val="nil"/>
              <w:left w:val="nil"/>
              <w:bottom w:val="nil"/>
              <w:right w:val="single" w:sz="8" w:space="0" w:color="auto"/>
            </w:tcBorders>
          </w:tcPr>
          <w:p w14:paraId="3C66F4F1" w14:textId="77777777" w:rsidR="00F34907" w:rsidRDefault="00F34907">
            <w:pPr>
              <w:jc w:val="left"/>
              <w:rPr>
                <w:rFonts w:cs="Arial"/>
              </w:rPr>
            </w:pPr>
          </w:p>
        </w:tc>
        <w:tc>
          <w:tcPr>
            <w:tcW w:w="0" w:type="auto"/>
            <w:vMerge/>
            <w:tcBorders>
              <w:top w:val="nil"/>
              <w:left w:val="nil"/>
              <w:bottom w:val="single" w:sz="4" w:space="0" w:color="auto"/>
              <w:right w:val="single" w:sz="8" w:space="0" w:color="auto"/>
            </w:tcBorders>
            <w:vAlign w:val="center"/>
            <w:hideMark/>
          </w:tcPr>
          <w:p w14:paraId="54CF897B" w14:textId="77777777" w:rsidR="00F34907" w:rsidRDefault="00F34907">
            <w:pPr>
              <w:spacing w:line="240" w:lineRule="auto"/>
              <w:jc w:val="left"/>
              <w:rPr>
                <w:rFonts w:cs="Arial"/>
              </w:rPr>
            </w:pPr>
          </w:p>
        </w:tc>
      </w:tr>
      <w:tr w:rsidR="00F34907" w14:paraId="024957FE" w14:textId="77777777" w:rsidTr="00F34907">
        <w:trPr>
          <w:trHeight w:val="457"/>
        </w:trPr>
        <w:tc>
          <w:tcPr>
            <w:tcW w:w="639" w:type="dxa"/>
            <w:tcBorders>
              <w:top w:val="single" w:sz="8" w:space="0" w:color="auto"/>
              <w:left w:val="single" w:sz="8" w:space="0" w:color="auto"/>
              <w:bottom w:val="single" w:sz="8" w:space="0" w:color="auto"/>
              <w:right w:val="single" w:sz="8" w:space="0" w:color="auto"/>
            </w:tcBorders>
          </w:tcPr>
          <w:p w14:paraId="226D8686" w14:textId="77777777" w:rsidR="00F34907" w:rsidRDefault="00F34907">
            <w:pPr>
              <w:spacing w:line="240" w:lineRule="auto"/>
              <w:rPr>
                <w:rFonts w:ascii="Trebuchet MS" w:hAnsi="Trebuchet MS" w:cs="Arial"/>
                <w:spacing w:val="0"/>
                <w:szCs w:val="20"/>
              </w:rPr>
            </w:pPr>
          </w:p>
        </w:tc>
        <w:tc>
          <w:tcPr>
            <w:tcW w:w="3331" w:type="dxa"/>
            <w:tcBorders>
              <w:top w:val="single" w:sz="8" w:space="0" w:color="auto"/>
              <w:left w:val="nil"/>
              <w:bottom w:val="single" w:sz="8" w:space="0" w:color="auto"/>
              <w:right w:val="single" w:sz="8" w:space="0" w:color="auto"/>
            </w:tcBorders>
            <w:hideMark/>
          </w:tcPr>
          <w:p w14:paraId="5ECE8417"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Core Java 8 + Dev Tools + OOP/UML Test</w:t>
            </w:r>
          </w:p>
        </w:tc>
        <w:tc>
          <w:tcPr>
            <w:tcW w:w="1080" w:type="dxa"/>
            <w:tcBorders>
              <w:top w:val="single" w:sz="8" w:space="0" w:color="auto"/>
              <w:left w:val="nil"/>
              <w:bottom w:val="single" w:sz="8" w:space="0" w:color="auto"/>
              <w:right w:val="single" w:sz="8" w:space="0" w:color="auto"/>
            </w:tcBorders>
            <w:hideMark/>
          </w:tcPr>
          <w:p w14:paraId="33AE5626"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1260" w:type="dxa"/>
            <w:tcBorders>
              <w:top w:val="nil"/>
              <w:left w:val="nil"/>
              <w:bottom w:val="single" w:sz="4" w:space="0" w:color="auto"/>
              <w:right w:val="single" w:sz="8" w:space="0" w:color="auto"/>
            </w:tcBorders>
          </w:tcPr>
          <w:p w14:paraId="422BC9F2" w14:textId="77777777" w:rsidR="00F34907" w:rsidRDefault="00F34907">
            <w:pPr>
              <w:jc w:val="left"/>
              <w:rPr>
                <w:rFonts w:cs="Arial"/>
              </w:rPr>
            </w:pPr>
          </w:p>
        </w:tc>
        <w:tc>
          <w:tcPr>
            <w:tcW w:w="0" w:type="auto"/>
            <w:vMerge/>
            <w:tcBorders>
              <w:top w:val="nil"/>
              <w:left w:val="nil"/>
              <w:bottom w:val="single" w:sz="4" w:space="0" w:color="auto"/>
              <w:right w:val="single" w:sz="8" w:space="0" w:color="auto"/>
            </w:tcBorders>
            <w:vAlign w:val="center"/>
            <w:hideMark/>
          </w:tcPr>
          <w:p w14:paraId="24EF1019" w14:textId="77777777" w:rsidR="00F34907" w:rsidRDefault="00F34907">
            <w:pPr>
              <w:spacing w:line="240" w:lineRule="auto"/>
              <w:jc w:val="left"/>
              <w:rPr>
                <w:rFonts w:cs="Arial"/>
              </w:rPr>
            </w:pPr>
          </w:p>
        </w:tc>
      </w:tr>
      <w:tr w:rsidR="00F34907" w14:paraId="690C92A2"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52C154A2"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8</w:t>
            </w:r>
          </w:p>
        </w:tc>
        <w:tc>
          <w:tcPr>
            <w:tcW w:w="3331" w:type="dxa"/>
            <w:tcBorders>
              <w:top w:val="nil"/>
              <w:left w:val="nil"/>
              <w:bottom w:val="single" w:sz="8" w:space="0" w:color="auto"/>
              <w:right w:val="single" w:sz="8" w:space="0" w:color="auto"/>
            </w:tcBorders>
            <w:hideMark/>
          </w:tcPr>
          <w:p w14:paraId="5DD8AEE2"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 xml:space="preserve">Servlets </w:t>
            </w:r>
          </w:p>
        </w:tc>
        <w:tc>
          <w:tcPr>
            <w:tcW w:w="1080" w:type="dxa"/>
            <w:tcBorders>
              <w:top w:val="nil"/>
              <w:left w:val="nil"/>
              <w:bottom w:val="single" w:sz="8" w:space="0" w:color="auto"/>
              <w:right w:val="single" w:sz="4" w:space="0" w:color="auto"/>
            </w:tcBorders>
            <w:hideMark/>
          </w:tcPr>
          <w:p w14:paraId="5CB9F163"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3.5</w:t>
            </w:r>
          </w:p>
        </w:tc>
        <w:tc>
          <w:tcPr>
            <w:tcW w:w="1260" w:type="dxa"/>
            <w:vMerge w:val="restart"/>
            <w:tcBorders>
              <w:top w:val="single" w:sz="4" w:space="0" w:color="auto"/>
              <w:left w:val="single" w:sz="4" w:space="0" w:color="auto"/>
              <w:bottom w:val="single" w:sz="4" w:space="0" w:color="auto"/>
              <w:right w:val="single" w:sz="4" w:space="0" w:color="auto"/>
            </w:tcBorders>
            <w:hideMark/>
          </w:tcPr>
          <w:p w14:paraId="646E4246" w14:textId="77777777" w:rsidR="00F34907" w:rsidRDefault="00F34907">
            <w:pPr>
              <w:jc w:val="center"/>
              <w:rPr>
                <w:rFonts w:cs="Arial"/>
              </w:rPr>
            </w:pPr>
            <w:r>
              <w:rPr>
                <w:rFonts w:cs="Arial"/>
              </w:rPr>
              <w:t>2</w:t>
            </w:r>
          </w:p>
        </w:tc>
        <w:tc>
          <w:tcPr>
            <w:tcW w:w="2448" w:type="dxa"/>
            <w:vMerge w:val="restart"/>
            <w:tcBorders>
              <w:top w:val="single" w:sz="4" w:space="0" w:color="auto"/>
              <w:left w:val="single" w:sz="4" w:space="0" w:color="auto"/>
              <w:bottom w:val="single" w:sz="4" w:space="0" w:color="auto"/>
              <w:right w:val="single" w:sz="4" w:space="0" w:color="auto"/>
            </w:tcBorders>
            <w:hideMark/>
          </w:tcPr>
          <w:p w14:paraId="74F15310" w14:textId="77777777" w:rsidR="00F34907" w:rsidRDefault="00F34907">
            <w:pPr>
              <w:jc w:val="left"/>
              <w:rPr>
                <w:rFonts w:cs="Arial"/>
              </w:rPr>
            </w:pPr>
            <w:r>
              <w:rPr>
                <w:rFonts w:cs="Arial"/>
              </w:rPr>
              <w:t xml:space="preserve">Developing the web application using the prototypes. Converting the HTML web pages to jsp pages and java classes (business components) to java beans. Integrating jsp web pages with business components to complete the entire functionality. Building </w:t>
            </w:r>
            <w:r>
              <w:rPr>
                <w:rFonts w:cs="Arial"/>
              </w:rPr>
              <w:lastRenderedPageBreak/>
              <w:t>the web applications component using MAVEN build script.</w:t>
            </w:r>
          </w:p>
        </w:tc>
      </w:tr>
      <w:tr w:rsidR="00F34907" w14:paraId="3394DF09"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22623A94"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9</w:t>
            </w:r>
          </w:p>
        </w:tc>
        <w:tc>
          <w:tcPr>
            <w:tcW w:w="3331" w:type="dxa"/>
            <w:tcBorders>
              <w:top w:val="nil"/>
              <w:left w:val="nil"/>
              <w:bottom w:val="single" w:sz="8" w:space="0" w:color="auto"/>
              <w:right w:val="single" w:sz="8" w:space="0" w:color="auto"/>
            </w:tcBorders>
            <w:hideMark/>
          </w:tcPr>
          <w:p w14:paraId="2D6DFE8F"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JSP</w:t>
            </w:r>
          </w:p>
        </w:tc>
        <w:tc>
          <w:tcPr>
            <w:tcW w:w="1080" w:type="dxa"/>
            <w:tcBorders>
              <w:top w:val="nil"/>
              <w:left w:val="nil"/>
              <w:bottom w:val="single" w:sz="8" w:space="0" w:color="auto"/>
              <w:right w:val="single" w:sz="4" w:space="0" w:color="auto"/>
            </w:tcBorders>
            <w:hideMark/>
          </w:tcPr>
          <w:p w14:paraId="6FCB6FAA"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87C40B" w14:textId="77777777" w:rsidR="00F34907" w:rsidRDefault="00F34907">
            <w:pPr>
              <w:spacing w:line="240" w:lineRule="auto"/>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78BA6D" w14:textId="77777777" w:rsidR="00F34907" w:rsidRDefault="00F34907">
            <w:pPr>
              <w:spacing w:line="240" w:lineRule="auto"/>
              <w:jc w:val="left"/>
              <w:rPr>
                <w:rFonts w:cs="Arial"/>
              </w:rPr>
            </w:pPr>
          </w:p>
        </w:tc>
      </w:tr>
      <w:tr w:rsidR="00F34907" w14:paraId="521E8F69"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713D246C"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10</w:t>
            </w:r>
          </w:p>
        </w:tc>
        <w:tc>
          <w:tcPr>
            <w:tcW w:w="3331" w:type="dxa"/>
            <w:tcBorders>
              <w:top w:val="single" w:sz="4" w:space="0" w:color="auto"/>
              <w:left w:val="single" w:sz="4" w:space="0" w:color="auto"/>
              <w:bottom w:val="single" w:sz="4" w:space="0" w:color="auto"/>
              <w:right w:val="single" w:sz="4" w:space="0" w:color="auto"/>
            </w:tcBorders>
            <w:vAlign w:val="bottom"/>
            <w:hideMark/>
          </w:tcPr>
          <w:p w14:paraId="51AB405D" w14:textId="77777777" w:rsidR="00F34907" w:rsidRDefault="00F34907">
            <w:pPr>
              <w:spacing w:line="240" w:lineRule="auto"/>
              <w:jc w:val="left"/>
              <w:rPr>
                <w:rFonts w:cs="Arial"/>
                <w:spacing w:val="0"/>
                <w:szCs w:val="20"/>
              </w:rPr>
            </w:pPr>
            <w:r>
              <w:rPr>
                <w:rFonts w:cs="Arial"/>
                <w:spacing w:val="0"/>
                <w:szCs w:val="20"/>
              </w:rPr>
              <w:t>Developer Workbench (PMD, MAVEN)</w:t>
            </w:r>
          </w:p>
        </w:tc>
        <w:tc>
          <w:tcPr>
            <w:tcW w:w="1080" w:type="dxa"/>
            <w:tcBorders>
              <w:top w:val="nil"/>
              <w:left w:val="nil"/>
              <w:bottom w:val="single" w:sz="8" w:space="0" w:color="auto"/>
              <w:right w:val="single" w:sz="4" w:space="0" w:color="auto"/>
            </w:tcBorders>
            <w:hideMark/>
          </w:tcPr>
          <w:p w14:paraId="31D116D0"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64FA09" w14:textId="77777777" w:rsidR="00F34907" w:rsidRDefault="00F34907">
            <w:pPr>
              <w:spacing w:line="240" w:lineRule="auto"/>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90841" w14:textId="77777777" w:rsidR="00F34907" w:rsidRDefault="00F34907">
            <w:pPr>
              <w:spacing w:line="240" w:lineRule="auto"/>
              <w:jc w:val="left"/>
              <w:rPr>
                <w:rFonts w:cs="Arial"/>
              </w:rPr>
            </w:pPr>
          </w:p>
        </w:tc>
      </w:tr>
      <w:tr w:rsidR="00F34907" w14:paraId="7CC585B6" w14:textId="77777777" w:rsidTr="00F34907">
        <w:trPr>
          <w:trHeight w:val="615"/>
        </w:trPr>
        <w:tc>
          <w:tcPr>
            <w:tcW w:w="639" w:type="dxa"/>
            <w:tcBorders>
              <w:top w:val="nil"/>
              <w:left w:val="single" w:sz="8" w:space="0" w:color="auto"/>
              <w:bottom w:val="single" w:sz="4" w:space="0" w:color="auto"/>
              <w:right w:val="single" w:sz="8" w:space="0" w:color="auto"/>
            </w:tcBorders>
            <w:hideMark/>
          </w:tcPr>
          <w:p w14:paraId="79709B43"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11</w:t>
            </w:r>
          </w:p>
        </w:tc>
        <w:tc>
          <w:tcPr>
            <w:tcW w:w="3331" w:type="dxa"/>
            <w:tcBorders>
              <w:top w:val="nil"/>
              <w:left w:val="nil"/>
              <w:bottom w:val="single" w:sz="4" w:space="0" w:color="auto"/>
              <w:right w:val="single" w:sz="8" w:space="0" w:color="auto"/>
            </w:tcBorders>
            <w:hideMark/>
          </w:tcPr>
          <w:p w14:paraId="70015DA9"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Servlets + JSP + Dev Workbench Test</w:t>
            </w:r>
          </w:p>
        </w:tc>
        <w:tc>
          <w:tcPr>
            <w:tcW w:w="1080" w:type="dxa"/>
            <w:tcBorders>
              <w:top w:val="nil"/>
              <w:left w:val="nil"/>
              <w:bottom w:val="single" w:sz="4" w:space="0" w:color="auto"/>
              <w:right w:val="single" w:sz="4" w:space="0" w:color="auto"/>
            </w:tcBorders>
            <w:hideMark/>
          </w:tcPr>
          <w:p w14:paraId="7F731434"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DAF9CF" w14:textId="77777777" w:rsidR="00F34907" w:rsidRDefault="00F34907">
            <w:pPr>
              <w:spacing w:line="240" w:lineRule="auto"/>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AE8231" w14:textId="77777777" w:rsidR="00F34907" w:rsidRDefault="00F34907">
            <w:pPr>
              <w:spacing w:line="240" w:lineRule="auto"/>
              <w:jc w:val="left"/>
              <w:rPr>
                <w:rFonts w:cs="Arial"/>
              </w:rPr>
            </w:pPr>
          </w:p>
        </w:tc>
      </w:tr>
      <w:tr w:rsidR="00F34907" w14:paraId="6BBC5290" w14:textId="77777777" w:rsidTr="00F34907">
        <w:trPr>
          <w:trHeight w:val="615"/>
        </w:trPr>
        <w:tc>
          <w:tcPr>
            <w:tcW w:w="639" w:type="dxa"/>
            <w:tcBorders>
              <w:top w:val="single" w:sz="4" w:space="0" w:color="auto"/>
              <w:left w:val="single" w:sz="4" w:space="0" w:color="auto"/>
              <w:bottom w:val="single" w:sz="4" w:space="0" w:color="auto"/>
              <w:right w:val="single" w:sz="4" w:space="0" w:color="auto"/>
            </w:tcBorders>
            <w:hideMark/>
          </w:tcPr>
          <w:p w14:paraId="40A79752"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12</w:t>
            </w:r>
          </w:p>
        </w:tc>
        <w:tc>
          <w:tcPr>
            <w:tcW w:w="3331" w:type="dxa"/>
            <w:tcBorders>
              <w:top w:val="single" w:sz="4" w:space="0" w:color="auto"/>
              <w:left w:val="single" w:sz="4" w:space="0" w:color="auto"/>
              <w:bottom w:val="single" w:sz="4" w:space="0" w:color="auto"/>
              <w:right w:val="single" w:sz="4" w:space="0" w:color="auto"/>
            </w:tcBorders>
            <w:hideMark/>
          </w:tcPr>
          <w:p w14:paraId="7864F688"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Basic Spring 4.0</w:t>
            </w:r>
          </w:p>
        </w:tc>
        <w:tc>
          <w:tcPr>
            <w:tcW w:w="1080" w:type="dxa"/>
            <w:tcBorders>
              <w:top w:val="single" w:sz="4" w:space="0" w:color="auto"/>
              <w:left w:val="single" w:sz="4" w:space="0" w:color="auto"/>
              <w:bottom w:val="single" w:sz="4" w:space="0" w:color="auto"/>
              <w:right w:val="single" w:sz="4" w:space="0" w:color="auto"/>
            </w:tcBorders>
            <w:hideMark/>
          </w:tcPr>
          <w:p w14:paraId="5452C620"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5</w:t>
            </w:r>
          </w:p>
        </w:tc>
        <w:tc>
          <w:tcPr>
            <w:tcW w:w="1260" w:type="dxa"/>
            <w:vMerge w:val="restart"/>
            <w:tcBorders>
              <w:top w:val="single" w:sz="4" w:space="0" w:color="auto"/>
              <w:left w:val="single" w:sz="4" w:space="0" w:color="auto"/>
              <w:bottom w:val="single" w:sz="8" w:space="0" w:color="auto"/>
              <w:right w:val="single" w:sz="4" w:space="0" w:color="auto"/>
            </w:tcBorders>
            <w:hideMark/>
          </w:tcPr>
          <w:p w14:paraId="0687AA3F"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vMerge w:val="restart"/>
            <w:tcBorders>
              <w:top w:val="single" w:sz="4" w:space="0" w:color="auto"/>
              <w:left w:val="single" w:sz="4" w:space="0" w:color="auto"/>
              <w:bottom w:val="single" w:sz="8" w:space="0" w:color="auto"/>
              <w:right w:val="single" w:sz="4" w:space="0" w:color="auto"/>
            </w:tcBorders>
          </w:tcPr>
          <w:p w14:paraId="1D9AE697" w14:textId="77777777" w:rsidR="00F34907" w:rsidRDefault="00F34907">
            <w:pPr>
              <w:spacing w:line="240" w:lineRule="auto"/>
              <w:jc w:val="left"/>
              <w:rPr>
                <w:rFonts w:ascii="Trebuchet MS" w:hAnsi="Trebuchet MS" w:cs="Arial"/>
                <w:spacing w:val="0"/>
                <w:szCs w:val="20"/>
              </w:rPr>
            </w:pPr>
          </w:p>
          <w:p w14:paraId="5A8CEF11"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Prepare document for presentation.</w:t>
            </w:r>
          </w:p>
        </w:tc>
      </w:tr>
      <w:tr w:rsidR="00F34907" w14:paraId="67E0A5AC" w14:textId="77777777" w:rsidTr="00F34907">
        <w:trPr>
          <w:trHeight w:val="315"/>
        </w:trPr>
        <w:tc>
          <w:tcPr>
            <w:tcW w:w="639" w:type="dxa"/>
            <w:tcBorders>
              <w:top w:val="single" w:sz="4" w:space="0" w:color="auto"/>
              <w:left w:val="single" w:sz="8" w:space="0" w:color="auto"/>
              <w:bottom w:val="single" w:sz="8" w:space="0" w:color="auto"/>
              <w:right w:val="single" w:sz="8" w:space="0" w:color="auto"/>
            </w:tcBorders>
            <w:hideMark/>
          </w:tcPr>
          <w:p w14:paraId="32B85407"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13</w:t>
            </w:r>
          </w:p>
        </w:tc>
        <w:tc>
          <w:tcPr>
            <w:tcW w:w="3331" w:type="dxa"/>
            <w:tcBorders>
              <w:top w:val="single" w:sz="4" w:space="0" w:color="auto"/>
              <w:left w:val="nil"/>
              <w:bottom w:val="single" w:sz="8" w:space="0" w:color="auto"/>
              <w:right w:val="single" w:sz="8" w:space="0" w:color="auto"/>
            </w:tcBorders>
            <w:hideMark/>
          </w:tcPr>
          <w:p w14:paraId="647C51CE"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Basic Spring Test</w:t>
            </w:r>
          </w:p>
        </w:tc>
        <w:tc>
          <w:tcPr>
            <w:tcW w:w="1080" w:type="dxa"/>
            <w:tcBorders>
              <w:top w:val="single" w:sz="4" w:space="0" w:color="auto"/>
              <w:left w:val="nil"/>
              <w:bottom w:val="single" w:sz="8" w:space="0" w:color="auto"/>
              <w:right w:val="single" w:sz="8" w:space="0" w:color="auto"/>
            </w:tcBorders>
            <w:hideMark/>
          </w:tcPr>
          <w:p w14:paraId="105B2DB2"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single" w:sz="4" w:space="0" w:color="auto"/>
              <w:left w:val="single" w:sz="4" w:space="0" w:color="auto"/>
              <w:bottom w:val="single" w:sz="8" w:space="0" w:color="auto"/>
              <w:right w:val="single" w:sz="4" w:space="0" w:color="auto"/>
            </w:tcBorders>
            <w:vAlign w:val="center"/>
            <w:hideMark/>
          </w:tcPr>
          <w:p w14:paraId="14F4C1AF" w14:textId="77777777" w:rsidR="00F34907" w:rsidRDefault="00F34907">
            <w:pPr>
              <w:spacing w:line="240" w:lineRule="auto"/>
              <w:jc w:val="left"/>
              <w:rPr>
                <w:rFonts w:ascii="Trebuchet MS" w:hAnsi="Trebuchet MS" w:cs="Arial"/>
                <w:spacing w:val="0"/>
                <w:szCs w:val="20"/>
              </w:rPr>
            </w:pPr>
          </w:p>
        </w:tc>
        <w:tc>
          <w:tcPr>
            <w:tcW w:w="0" w:type="auto"/>
            <w:vMerge/>
            <w:tcBorders>
              <w:top w:val="single" w:sz="4" w:space="0" w:color="auto"/>
              <w:left w:val="single" w:sz="4" w:space="0" w:color="auto"/>
              <w:bottom w:val="single" w:sz="8" w:space="0" w:color="auto"/>
              <w:right w:val="single" w:sz="4" w:space="0" w:color="auto"/>
            </w:tcBorders>
            <w:vAlign w:val="center"/>
            <w:hideMark/>
          </w:tcPr>
          <w:p w14:paraId="0CB71D03" w14:textId="77777777" w:rsidR="00F34907" w:rsidRDefault="00F34907">
            <w:pPr>
              <w:spacing w:line="240" w:lineRule="auto"/>
              <w:jc w:val="left"/>
              <w:rPr>
                <w:rFonts w:ascii="Trebuchet MS" w:hAnsi="Trebuchet MS" w:cs="Arial"/>
                <w:spacing w:val="0"/>
                <w:szCs w:val="20"/>
              </w:rPr>
            </w:pPr>
          </w:p>
        </w:tc>
      </w:tr>
      <w:tr w:rsidR="00F34907" w14:paraId="2B0BE905"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3040B06B"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14</w:t>
            </w:r>
          </w:p>
        </w:tc>
        <w:tc>
          <w:tcPr>
            <w:tcW w:w="3331" w:type="dxa"/>
            <w:tcBorders>
              <w:top w:val="nil"/>
              <w:left w:val="nil"/>
              <w:bottom w:val="single" w:sz="8" w:space="0" w:color="auto"/>
              <w:right w:val="single" w:sz="8" w:space="0" w:color="auto"/>
            </w:tcBorders>
            <w:hideMark/>
          </w:tcPr>
          <w:p w14:paraId="3CBCD928"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Mini Project presentation</w:t>
            </w:r>
          </w:p>
        </w:tc>
        <w:tc>
          <w:tcPr>
            <w:tcW w:w="1080" w:type="dxa"/>
            <w:tcBorders>
              <w:top w:val="nil"/>
              <w:left w:val="nil"/>
              <w:bottom w:val="single" w:sz="8" w:space="0" w:color="auto"/>
              <w:right w:val="single" w:sz="8" w:space="0" w:color="auto"/>
            </w:tcBorders>
            <w:hideMark/>
          </w:tcPr>
          <w:p w14:paraId="33E396AB"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1260" w:type="dxa"/>
            <w:tcBorders>
              <w:top w:val="nil"/>
              <w:left w:val="nil"/>
              <w:bottom w:val="single" w:sz="8" w:space="0" w:color="auto"/>
              <w:right w:val="single" w:sz="8" w:space="0" w:color="auto"/>
            </w:tcBorders>
          </w:tcPr>
          <w:p w14:paraId="3D17EE5F" w14:textId="77777777" w:rsidR="00F34907" w:rsidRDefault="00F34907">
            <w:pPr>
              <w:spacing w:line="240" w:lineRule="auto"/>
              <w:jc w:val="center"/>
              <w:rPr>
                <w:rFonts w:ascii="Trebuchet MS" w:hAnsi="Trebuchet MS" w:cs="Arial"/>
                <w:spacing w:val="0"/>
                <w:szCs w:val="20"/>
              </w:rPr>
            </w:pPr>
          </w:p>
        </w:tc>
        <w:tc>
          <w:tcPr>
            <w:tcW w:w="2448" w:type="dxa"/>
            <w:tcBorders>
              <w:top w:val="nil"/>
              <w:left w:val="nil"/>
              <w:bottom w:val="single" w:sz="8" w:space="0" w:color="auto"/>
              <w:right w:val="single" w:sz="8" w:space="0" w:color="auto"/>
            </w:tcBorders>
          </w:tcPr>
          <w:p w14:paraId="5A207A97" w14:textId="77777777" w:rsidR="00F34907" w:rsidRDefault="00F34907">
            <w:pPr>
              <w:spacing w:line="240" w:lineRule="auto"/>
              <w:jc w:val="center"/>
              <w:rPr>
                <w:rFonts w:ascii="Trebuchet MS" w:hAnsi="Trebuchet MS" w:cs="Arial"/>
                <w:spacing w:val="0"/>
                <w:szCs w:val="20"/>
              </w:rPr>
            </w:pPr>
          </w:p>
        </w:tc>
      </w:tr>
    </w:tbl>
    <w:p w14:paraId="3DD4986A" w14:textId="77777777" w:rsidR="00F34907" w:rsidRPr="0026493E" w:rsidRDefault="00F34907" w:rsidP="0026493E">
      <w:pPr>
        <w:rPr>
          <w:rFonts w:cs="Arial"/>
        </w:rPr>
      </w:pPr>
    </w:p>
    <w:p w14:paraId="68D06927" w14:textId="77777777" w:rsidR="0026493E" w:rsidRPr="0026493E" w:rsidRDefault="0026493E" w:rsidP="0026493E">
      <w:pPr>
        <w:rPr>
          <w:rFonts w:cs="Arial"/>
        </w:rPr>
      </w:pPr>
    </w:p>
    <w:p w14:paraId="68D0698A" w14:textId="77777777" w:rsidR="0026493E" w:rsidRPr="0026493E" w:rsidRDefault="0026493E" w:rsidP="0026493E">
      <w:pPr>
        <w:pStyle w:val="Heading2"/>
        <w:rPr>
          <w:rFonts w:ascii="Arial" w:hAnsi="Arial"/>
        </w:rPr>
      </w:pPr>
      <w:bookmarkStart w:id="15" w:name="_Toc360528901"/>
      <w:r w:rsidRPr="0026493E">
        <w:rPr>
          <w:rFonts w:ascii="Arial" w:hAnsi="Arial"/>
        </w:rPr>
        <w:t>Guidelines on the functionality to be built</w:t>
      </w:r>
      <w:bookmarkEnd w:id="15"/>
    </w:p>
    <w:p w14:paraId="68D0698B" w14:textId="77777777" w:rsidR="0026493E" w:rsidRPr="0026493E" w:rsidRDefault="0026493E" w:rsidP="0026493E">
      <w:pPr>
        <w:rPr>
          <w:rFonts w:cs="Arial"/>
        </w:rPr>
      </w:pPr>
    </w:p>
    <w:p w14:paraId="68D0698C" w14:textId="77777777" w:rsidR="0026493E" w:rsidRPr="0026493E" w:rsidRDefault="0026493E" w:rsidP="0026493E">
      <w:pPr>
        <w:rPr>
          <w:rFonts w:cs="Arial"/>
        </w:rPr>
      </w:pPr>
      <w:r w:rsidRPr="0026493E">
        <w:rPr>
          <w:rFonts w:cs="Arial"/>
        </w:rPr>
        <w:t>The functionality and components to be built in each of the course modules of J2EE LOT is as follows:</w:t>
      </w:r>
    </w:p>
    <w:p w14:paraId="68D0698D" w14:textId="77777777" w:rsidR="0026493E" w:rsidRPr="0026493E" w:rsidRDefault="0026493E" w:rsidP="0026493E">
      <w:pPr>
        <w:jc w:val="left"/>
        <w:rPr>
          <w:rFonts w:cs="Arial"/>
        </w:rPr>
      </w:pPr>
    </w:p>
    <w:p w14:paraId="68D0698E" w14:textId="77777777" w:rsidR="0026493E" w:rsidRPr="0026493E" w:rsidRDefault="0026493E" w:rsidP="009F65F3">
      <w:pPr>
        <w:numPr>
          <w:ilvl w:val="0"/>
          <w:numId w:val="18"/>
        </w:numPr>
        <w:rPr>
          <w:rFonts w:cs="Arial"/>
          <w:b/>
          <w:bCs/>
          <w:color w:val="800000"/>
        </w:rPr>
      </w:pPr>
      <w:r w:rsidRPr="003C6E80">
        <w:rPr>
          <w:rStyle w:val="StyleBoldDarkRed"/>
        </w:rPr>
        <w:t>Course: HTML, JavaScript</w:t>
      </w:r>
      <w:r w:rsidRPr="0026493E">
        <w:rPr>
          <w:rFonts w:cs="Arial"/>
          <w:b/>
          <w:bCs/>
          <w:color w:val="0000FF"/>
        </w:rPr>
        <w:t>(Duration: 10 hours)</w:t>
      </w:r>
    </w:p>
    <w:p w14:paraId="68D0698F" w14:textId="77777777" w:rsidR="0026493E" w:rsidRDefault="0026493E" w:rsidP="00B20728">
      <w:pPr>
        <w:numPr>
          <w:ilvl w:val="1"/>
          <w:numId w:val="18"/>
        </w:numPr>
        <w:rPr>
          <w:rFonts w:cs="Arial"/>
        </w:rPr>
      </w:pPr>
      <w:r w:rsidRPr="0026493E">
        <w:rPr>
          <w:rFonts w:cs="Arial"/>
        </w:rPr>
        <w:t>Develop the following screens:</w:t>
      </w:r>
    </w:p>
    <w:p w14:paraId="68D06990" w14:textId="77777777" w:rsidR="00C06222" w:rsidRPr="0026493E" w:rsidRDefault="00C06222" w:rsidP="00C06222">
      <w:pPr>
        <w:ind w:left="1080"/>
        <w:rPr>
          <w:rFonts w:cs="Arial"/>
        </w:rPr>
      </w:pPr>
    </w:p>
    <w:p w14:paraId="68D06991" w14:textId="1CB25EF6" w:rsidR="007158C3" w:rsidRPr="00C06222" w:rsidRDefault="007158C3" w:rsidP="00B20728">
      <w:pPr>
        <w:numPr>
          <w:ilvl w:val="1"/>
          <w:numId w:val="22"/>
        </w:numPr>
        <w:rPr>
          <w:rFonts w:ascii="Trebuchet MS" w:hAnsi="Trebuchet MS"/>
        </w:rPr>
      </w:pPr>
      <w:r w:rsidRPr="006C46E8">
        <w:rPr>
          <w:rFonts w:ascii="Trebuchet MS" w:hAnsi="Trebuchet MS"/>
          <w:b/>
        </w:rPr>
        <w:t xml:space="preserve">Login </w:t>
      </w:r>
      <w:r w:rsidR="005063C4">
        <w:rPr>
          <w:rFonts w:ascii="Trebuchet MS" w:hAnsi="Trebuchet MS"/>
          <w:b/>
        </w:rPr>
        <w:t>page:</w:t>
      </w:r>
      <w:r w:rsidRPr="006C46E8">
        <w:rPr>
          <w:rFonts w:ascii="Trebuchet MS" w:hAnsi="Trebuchet MS"/>
        </w:rPr>
        <w:t xml:space="preserve"> </w:t>
      </w:r>
      <w:r w:rsidR="000E2FC9">
        <w:rPr>
          <w:rFonts w:ascii="Trebuchet MS" w:hAnsi="Trebuchet MS"/>
        </w:rPr>
        <w:t xml:space="preserve">All </w:t>
      </w:r>
      <w:r w:rsidR="005063C4">
        <w:rPr>
          <w:rFonts w:ascii="Trebuchet MS" w:hAnsi="Trebuchet MS"/>
        </w:rPr>
        <w:t>employees are</w:t>
      </w:r>
      <w:r w:rsidR="00FA38AC">
        <w:rPr>
          <w:rFonts w:ascii="Trebuchet MS" w:hAnsi="Trebuchet MS"/>
        </w:rPr>
        <w:t xml:space="preserve"> authenticated in this screen .I</w:t>
      </w:r>
      <w:r w:rsidRPr="006C46E8">
        <w:t xml:space="preserve">f the supplied user credentials are </w:t>
      </w:r>
      <w:r w:rsidR="005063C4" w:rsidRPr="006C46E8">
        <w:t>valid</w:t>
      </w:r>
      <w:r w:rsidR="005063C4">
        <w:t>, the</w:t>
      </w:r>
      <w:r w:rsidR="0066189A">
        <w:t xml:space="preserve"> </w:t>
      </w:r>
      <w:r w:rsidR="005063C4">
        <w:t>Homepage</w:t>
      </w:r>
      <w:r w:rsidR="0066189A">
        <w:t xml:space="preserve"> is</w:t>
      </w:r>
      <w:r w:rsidRPr="006C46E8">
        <w:t xml:space="preserve"> displayed</w:t>
      </w:r>
      <w:r w:rsidR="008666B6">
        <w:t xml:space="preserve"> according to the </w:t>
      </w:r>
      <w:r w:rsidR="0066189A">
        <w:t>user type</w:t>
      </w:r>
      <w:r w:rsidRPr="006C46E8">
        <w:t xml:space="preserve">, </w:t>
      </w:r>
      <w:r w:rsidR="005063C4">
        <w:t>and otherwise</w:t>
      </w:r>
      <w:r w:rsidR="005063C4" w:rsidRPr="006C46E8">
        <w:t xml:space="preserve"> error</w:t>
      </w:r>
      <w:r w:rsidRPr="006C46E8">
        <w:t xml:space="preserve"> message </w:t>
      </w:r>
      <w:r w:rsidR="0066189A">
        <w:t>is</w:t>
      </w:r>
      <w:r w:rsidRPr="006C46E8">
        <w:t xml:space="preserve"> displayed</w:t>
      </w:r>
      <w:r w:rsidR="00FA38AC">
        <w:t xml:space="preserve"> on the same page.</w:t>
      </w:r>
    </w:p>
    <w:p w14:paraId="68D06992" w14:textId="77777777" w:rsidR="00C06222" w:rsidRPr="006C46E8" w:rsidRDefault="00C06222" w:rsidP="00C06222">
      <w:pPr>
        <w:ind w:left="1440"/>
        <w:rPr>
          <w:rFonts w:ascii="Trebuchet MS" w:hAnsi="Trebuchet MS"/>
        </w:rPr>
      </w:pPr>
    </w:p>
    <w:p w14:paraId="68D06993" w14:textId="55FCF2E6" w:rsidR="009E15AE" w:rsidRDefault="007158C3" w:rsidP="00B20728">
      <w:pPr>
        <w:numPr>
          <w:ilvl w:val="1"/>
          <w:numId w:val="22"/>
        </w:numPr>
      </w:pPr>
      <w:r w:rsidRPr="00B20728">
        <w:rPr>
          <w:b/>
        </w:rPr>
        <w:t>Home Page</w:t>
      </w:r>
      <w:r w:rsidRPr="006C46E8">
        <w:t xml:space="preserve">: On successful user </w:t>
      </w:r>
      <w:r w:rsidR="005063C4" w:rsidRPr="006C46E8">
        <w:t>authentication, the</w:t>
      </w:r>
      <w:r w:rsidR="009E15AE">
        <w:t xml:space="preserve"> homepage </w:t>
      </w:r>
      <w:r w:rsidR="005063C4">
        <w:t>is displayed</w:t>
      </w:r>
      <w:r w:rsidR="009E15AE">
        <w:t xml:space="preserve"> with </w:t>
      </w:r>
      <w:r w:rsidR="005063C4">
        <w:t>appropriate links</w:t>
      </w:r>
      <w:r w:rsidR="009E15AE">
        <w:t xml:space="preserve"> according to the type of user.</w:t>
      </w:r>
    </w:p>
    <w:p w14:paraId="68D06994" w14:textId="77777777" w:rsidR="009E15AE" w:rsidRPr="00345104" w:rsidRDefault="000E2FC9" w:rsidP="00B20728">
      <w:pPr>
        <w:spacing w:before="120" w:line="240" w:lineRule="auto"/>
        <w:ind w:left="720" w:firstLine="720"/>
      </w:pPr>
      <w:r w:rsidRPr="00345104">
        <w:t xml:space="preserve">Training </w:t>
      </w:r>
      <w:r w:rsidR="00FA38AC" w:rsidRPr="00345104">
        <w:t xml:space="preserve"> Admin</w:t>
      </w:r>
      <w:r w:rsidR="00746407" w:rsidRPr="00345104">
        <w:t xml:space="preserve"> Role</w:t>
      </w:r>
      <w:r w:rsidR="009E15AE" w:rsidRPr="00345104">
        <w:t>:</w:t>
      </w:r>
    </w:p>
    <w:p w14:paraId="68D06995" w14:textId="77777777" w:rsidR="00FA38AC" w:rsidRPr="00345104" w:rsidRDefault="00FA38AC" w:rsidP="00B059FB">
      <w:pPr>
        <w:pStyle w:val="lab1"/>
        <w:numPr>
          <w:ilvl w:val="0"/>
          <w:numId w:val="30"/>
        </w:numPr>
      </w:pPr>
      <w:r w:rsidRPr="00345104">
        <w:t>Faculty</w:t>
      </w:r>
      <w:r w:rsidR="000E2FC9" w:rsidRPr="00345104">
        <w:t xml:space="preserve"> skill </w:t>
      </w:r>
      <w:r w:rsidR="002705AF" w:rsidRPr="00345104">
        <w:t>Maintenance</w:t>
      </w:r>
    </w:p>
    <w:p w14:paraId="68D06996" w14:textId="33E3598D" w:rsidR="00FA38AC" w:rsidRPr="00345104" w:rsidRDefault="005063C4" w:rsidP="00B059FB">
      <w:pPr>
        <w:pStyle w:val="lab1"/>
        <w:numPr>
          <w:ilvl w:val="0"/>
          <w:numId w:val="30"/>
        </w:numPr>
      </w:pPr>
      <w:r w:rsidRPr="00345104">
        <w:t>Course Maintenance</w:t>
      </w:r>
    </w:p>
    <w:p w14:paraId="68D06997" w14:textId="77777777" w:rsidR="009E15AE" w:rsidRPr="00345104" w:rsidRDefault="0066189A" w:rsidP="00B059FB">
      <w:pPr>
        <w:pStyle w:val="lab1"/>
        <w:numPr>
          <w:ilvl w:val="0"/>
          <w:numId w:val="30"/>
        </w:numPr>
      </w:pPr>
      <w:r w:rsidRPr="00345104">
        <w:t>View F</w:t>
      </w:r>
      <w:r w:rsidR="009E15AE" w:rsidRPr="00345104">
        <w:t>eedback</w:t>
      </w:r>
      <w:r w:rsidR="00746407" w:rsidRPr="00345104">
        <w:t xml:space="preserve"> Report</w:t>
      </w:r>
    </w:p>
    <w:p w14:paraId="68D06998" w14:textId="6CAAEEFE" w:rsidR="008666B6" w:rsidRPr="00345104" w:rsidRDefault="009E15AE" w:rsidP="00B20728">
      <w:pPr>
        <w:spacing w:before="120" w:line="240" w:lineRule="auto"/>
        <w:ind w:left="720" w:firstLine="720"/>
        <w:rPr>
          <w:rFonts w:cs="Arial"/>
        </w:rPr>
      </w:pPr>
      <w:r w:rsidRPr="00345104">
        <w:rPr>
          <w:rFonts w:cs="Arial"/>
        </w:rPr>
        <w:t>Co-</w:t>
      </w:r>
      <w:r w:rsidR="005063C4" w:rsidRPr="00345104">
        <w:rPr>
          <w:rFonts w:cs="Arial"/>
        </w:rPr>
        <w:t>coordinator</w:t>
      </w:r>
      <w:r w:rsidR="00746407" w:rsidRPr="00345104">
        <w:rPr>
          <w:rFonts w:cs="Arial"/>
        </w:rPr>
        <w:t xml:space="preserve"> Role</w:t>
      </w:r>
      <w:r w:rsidRPr="00345104">
        <w:rPr>
          <w:rFonts w:cs="Arial"/>
        </w:rPr>
        <w:t>:</w:t>
      </w:r>
    </w:p>
    <w:p w14:paraId="68D06999" w14:textId="77777777" w:rsidR="008666B6" w:rsidRPr="00345104" w:rsidRDefault="008666B6" w:rsidP="00B059FB">
      <w:pPr>
        <w:pStyle w:val="lab1"/>
        <w:numPr>
          <w:ilvl w:val="0"/>
          <w:numId w:val="31"/>
        </w:numPr>
      </w:pPr>
      <w:r w:rsidRPr="00345104">
        <w:t xml:space="preserve">Training program </w:t>
      </w:r>
      <w:r w:rsidR="002705AF" w:rsidRPr="00345104">
        <w:t>Maintenance</w:t>
      </w:r>
    </w:p>
    <w:p w14:paraId="68D0699A" w14:textId="77777777" w:rsidR="00852E44" w:rsidRPr="00345104" w:rsidRDefault="00852E44" w:rsidP="00B059FB">
      <w:pPr>
        <w:pStyle w:val="lab1"/>
        <w:numPr>
          <w:ilvl w:val="0"/>
          <w:numId w:val="31"/>
        </w:numPr>
      </w:pPr>
      <w:r w:rsidRPr="00345104">
        <w:t>Participant Enrollment</w:t>
      </w:r>
    </w:p>
    <w:p w14:paraId="68D0699B" w14:textId="77777777" w:rsidR="009E15AE" w:rsidRPr="00345104" w:rsidRDefault="009E15AE" w:rsidP="00B059FB">
      <w:pPr>
        <w:pStyle w:val="lab1"/>
        <w:numPr>
          <w:ilvl w:val="0"/>
          <w:numId w:val="31"/>
        </w:numPr>
      </w:pPr>
      <w:r w:rsidRPr="00345104">
        <w:t>View Feedback</w:t>
      </w:r>
      <w:r w:rsidR="00746407" w:rsidRPr="00345104">
        <w:t xml:space="preserve"> Report</w:t>
      </w:r>
    </w:p>
    <w:p w14:paraId="68D0699C" w14:textId="77777777" w:rsidR="009E15AE" w:rsidRPr="00345104" w:rsidRDefault="009E15AE" w:rsidP="00B20728">
      <w:pPr>
        <w:spacing w:before="120" w:line="240" w:lineRule="auto"/>
        <w:ind w:left="720" w:firstLine="720"/>
      </w:pPr>
      <w:r w:rsidRPr="00345104">
        <w:t xml:space="preserve"> Participant</w:t>
      </w:r>
      <w:r w:rsidR="00746407" w:rsidRPr="00345104">
        <w:t xml:space="preserve"> Role </w:t>
      </w:r>
      <w:r w:rsidRPr="00345104">
        <w:t>:</w:t>
      </w:r>
    </w:p>
    <w:p w14:paraId="68D0699D" w14:textId="77777777" w:rsidR="009E15AE" w:rsidRPr="00345104" w:rsidRDefault="000E2FC9" w:rsidP="00B059FB">
      <w:pPr>
        <w:pStyle w:val="lab1"/>
        <w:numPr>
          <w:ilvl w:val="0"/>
          <w:numId w:val="32"/>
        </w:numPr>
      </w:pPr>
      <w:r w:rsidRPr="00345104">
        <w:t>F</w:t>
      </w:r>
      <w:r w:rsidR="009E15AE" w:rsidRPr="00345104">
        <w:t>eedback</w:t>
      </w:r>
      <w:r w:rsidR="00746407" w:rsidRPr="00345104">
        <w:t xml:space="preserve"> Entry</w:t>
      </w:r>
    </w:p>
    <w:p w14:paraId="68D0699E" w14:textId="77777777" w:rsidR="002705AF" w:rsidRDefault="002705AF" w:rsidP="00B059FB">
      <w:pPr>
        <w:pStyle w:val="lab1"/>
      </w:pPr>
    </w:p>
    <w:p w14:paraId="68D0699F" w14:textId="5B17609E" w:rsidR="009E15AE" w:rsidRPr="00B24C1C" w:rsidRDefault="009E15AE" w:rsidP="00B20728">
      <w:pPr>
        <w:numPr>
          <w:ilvl w:val="1"/>
          <w:numId w:val="22"/>
        </w:numPr>
      </w:pPr>
      <w:r w:rsidRPr="00B20728">
        <w:rPr>
          <w:b/>
        </w:rPr>
        <w:t xml:space="preserve">Faculty </w:t>
      </w:r>
      <w:r w:rsidR="005063C4" w:rsidRPr="00B20728">
        <w:rPr>
          <w:b/>
        </w:rPr>
        <w:t>Skill Maintenance</w:t>
      </w:r>
      <w:r w:rsidR="00195AEE" w:rsidRPr="00B20728">
        <w:rPr>
          <w:b/>
        </w:rPr>
        <w:t xml:space="preserve"> </w:t>
      </w:r>
      <w:r w:rsidR="002705AF" w:rsidRPr="00B20728">
        <w:rPr>
          <w:b/>
        </w:rPr>
        <w:t>page</w:t>
      </w:r>
      <w:r w:rsidR="0066189A">
        <w:t>:</w:t>
      </w:r>
    </w:p>
    <w:p w14:paraId="68D069A0" w14:textId="77777777" w:rsidR="009E15AE" w:rsidRPr="00345104" w:rsidRDefault="009E15AE" w:rsidP="00B059FB">
      <w:pPr>
        <w:pStyle w:val="lab1"/>
      </w:pPr>
      <w:r w:rsidRPr="00345104">
        <w:t xml:space="preserve">This should </w:t>
      </w:r>
      <w:r w:rsidR="002705AF" w:rsidRPr="00345104">
        <w:t>allow the ma</w:t>
      </w:r>
      <w:r w:rsidR="000E2FC9" w:rsidRPr="00345104">
        <w:t xml:space="preserve">pping of </w:t>
      </w:r>
      <w:r w:rsidR="00852E44" w:rsidRPr="00345104">
        <w:t xml:space="preserve">course </w:t>
      </w:r>
      <w:r w:rsidR="000E2FC9" w:rsidRPr="00345104">
        <w:t xml:space="preserve"> to the faculties</w:t>
      </w:r>
      <w:r w:rsidR="00852E44" w:rsidRPr="00345104">
        <w:t xml:space="preserve"> based on the skills. This displays the faculty list and the course list</w:t>
      </w:r>
    </w:p>
    <w:p w14:paraId="68D069A1" w14:textId="77777777" w:rsidR="002705AF" w:rsidRDefault="002705AF" w:rsidP="00B059FB">
      <w:pPr>
        <w:pStyle w:val="lab1"/>
      </w:pPr>
    </w:p>
    <w:p w14:paraId="68D069A2" w14:textId="77777777" w:rsidR="009E15AE" w:rsidRPr="00B20728" w:rsidRDefault="009E15AE" w:rsidP="00B20728">
      <w:pPr>
        <w:numPr>
          <w:ilvl w:val="1"/>
          <w:numId w:val="22"/>
        </w:numPr>
        <w:rPr>
          <w:b/>
        </w:rPr>
      </w:pPr>
      <w:r w:rsidRPr="00B20728">
        <w:rPr>
          <w:b/>
        </w:rPr>
        <w:t xml:space="preserve">Course </w:t>
      </w:r>
      <w:r w:rsidR="00195AEE" w:rsidRPr="00B20728">
        <w:rPr>
          <w:b/>
        </w:rPr>
        <w:t>Maintenance page:</w:t>
      </w:r>
    </w:p>
    <w:p w14:paraId="68D069A3" w14:textId="419B7523" w:rsidR="00B059FB" w:rsidRDefault="002705AF" w:rsidP="00B059FB">
      <w:pPr>
        <w:pStyle w:val="lab1"/>
      </w:pPr>
      <w:r w:rsidRPr="002705AF">
        <w:t xml:space="preserve">This should </w:t>
      </w:r>
      <w:r>
        <w:t xml:space="preserve">allow the </w:t>
      </w:r>
      <w:r w:rsidR="005063C4">
        <w:t>maintenan</w:t>
      </w:r>
      <w:r w:rsidR="005063C4" w:rsidRPr="002705AF">
        <w:t>ce of</w:t>
      </w:r>
      <w:r w:rsidRPr="002705AF">
        <w:t xml:space="preserve"> </w:t>
      </w:r>
      <w:r w:rsidR="005063C4" w:rsidRPr="002705AF">
        <w:t>course details</w:t>
      </w:r>
      <w:r w:rsidRPr="002705AF">
        <w:t xml:space="preserve"> </w:t>
      </w:r>
      <w:r>
        <w:t xml:space="preserve">like </w:t>
      </w:r>
      <w:r w:rsidRPr="002705AF">
        <w:t xml:space="preserve">course </w:t>
      </w:r>
      <w:r w:rsidR="005063C4" w:rsidRPr="002705AF">
        <w:t>name,</w:t>
      </w:r>
      <w:r w:rsidR="00B059FB">
        <w:t xml:space="preserve"> duration</w:t>
      </w:r>
    </w:p>
    <w:p w14:paraId="68D069A4" w14:textId="77777777" w:rsidR="008666B6" w:rsidRDefault="008666B6" w:rsidP="00B059FB">
      <w:pPr>
        <w:pStyle w:val="lab1"/>
      </w:pPr>
    </w:p>
    <w:p w14:paraId="68D069A5" w14:textId="77777777" w:rsidR="002705AF" w:rsidRDefault="002705AF" w:rsidP="00B059FB">
      <w:pPr>
        <w:pStyle w:val="lab1"/>
      </w:pPr>
    </w:p>
    <w:p w14:paraId="68D069A6" w14:textId="30FB4C93" w:rsidR="00E6704D" w:rsidRPr="00B20728" w:rsidRDefault="00CD70EE" w:rsidP="00B20728">
      <w:pPr>
        <w:numPr>
          <w:ilvl w:val="1"/>
          <w:numId w:val="22"/>
        </w:numPr>
        <w:rPr>
          <w:b/>
        </w:rPr>
      </w:pPr>
      <w:r w:rsidRPr="00B20728">
        <w:rPr>
          <w:b/>
        </w:rPr>
        <w:t xml:space="preserve">Training </w:t>
      </w:r>
      <w:r w:rsidR="005063C4" w:rsidRPr="00B20728">
        <w:rPr>
          <w:b/>
        </w:rPr>
        <w:t>Program Maintenance</w:t>
      </w:r>
      <w:r w:rsidR="00195AEE" w:rsidRPr="00B20728">
        <w:rPr>
          <w:b/>
        </w:rPr>
        <w:t xml:space="preserve"> page</w:t>
      </w:r>
      <w:r w:rsidR="00E6704D" w:rsidRPr="00B20728">
        <w:rPr>
          <w:b/>
        </w:rPr>
        <w:t>:</w:t>
      </w:r>
    </w:p>
    <w:p w14:paraId="68D069A7" w14:textId="5E48D1FE" w:rsidR="008666B6" w:rsidRDefault="00C351DC" w:rsidP="00B059FB">
      <w:pPr>
        <w:pStyle w:val="lab1"/>
      </w:pPr>
      <w:r w:rsidRPr="00E6704D">
        <w:t>This should allow the ma</w:t>
      </w:r>
      <w:r>
        <w:t>intenance of Training program</w:t>
      </w:r>
      <w:r w:rsidRPr="00E6704D">
        <w:t xml:space="preserve"> details like </w:t>
      </w:r>
      <w:r>
        <w:t>TrainingID, Training</w:t>
      </w:r>
      <w:r w:rsidRPr="00E6704D">
        <w:t>course, faculty scheduled</w:t>
      </w:r>
      <w:r>
        <w:t xml:space="preserve"> for the course, start date and </w:t>
      </w:r>
      <w:r w:rsidRPr="00E6704D">
        <w:t>end date</w:t>
      </w:r>
      <w:r>
        <w:t xml:space="preserve">. </w:t>
      </w:r>
      <w:r w:rsidR="005063C4">
        <w:t>Course</w:t>
      </w:r>
      <w:r w:rsidR="00852E44">
        <w:t xml:space="preserve"> </w:t>
      </w:r>
      <w:r w:rsidR="00AD20B4">
        <w:t xml:space="preserve">list </w:t>
      </w:r>
      <w:r w:rsidR="005063C4">
        <w:t>and the</w:t>
      </w:r>
      <w:r w:rsidR="00CB26D4">
        <w:t xml:space="preserve"> </w:t>
      </w:r>
      <w:r w:rsidR="00852E44">
        <w:t xml:space="preserve">faculty list mapped to that particular course must be </w:t>
      </w:r>
      <w:r w:rsidR="00AD20B4">
        <w:t xml:space="preserve">displayed in drop down </w:t>
      </w:r>
      <w:r w:rsidR="005063C4">
        <w:t>box.</w:t>
      </w:r>
    </w:p>
    <w:p w14:paraId="68D069A8" w14:textId="77777777" w:rsidR="00E6704D" w:rsidRDefault="00E6704D" w:rsidP="00B059FB">
      <w:pPr>
        <w:pStyle w:val="lab1"/>
      </w:pPr>
    </w:p>
    <w:p w14:paraId="68D069A9" w14:textId="77777777" w:rsidR="00E6704D" w:rsidRPr="00B20728" w:rsidRDefault="00E6704D" w:rsidP="00B20728">
      <w:pPr>
        <w:numPr>
          <w:ilvl w:val="1"/>
          <w:numId w:val="22"/>
        </w:numPr>
        <w:rPr>
          <w:b/>
        </w:rPr>
      </w:pPr>
      <w:r w:rsidRPr="00B20728">
        <w:rPr>
          <w:b/>
        </w:rPr>
        <w:t>Participant  Enrollment</w:t>
      </w:r>
      <w:r w:rsidR="00CB26D4" w:rsidRPr="00B20728">
        <w:rPr>
          <w:b/>
        </w:rPr>
        <w:t xml:space="preserve"> Page</w:t>
      </w:r>
      <w:r w:rsidRPr="00B20728">
        <w:rPr>
          <w:b/>
        </w:rPr>
        <w:t>:</w:t>
      </w:r>
    </w:p>
    <w:p w14:paraId="68D069AA" w14:textId="77777777" w:rsidR="00E6704D" w:rsidRDefault="00E6704D" w:rsidP="00B059FB">
      <w:pPr>
        <w:pStyle w:val="lab1"/>
      </w:pPr>
      <w:r w:rsidRPr="00852E44">
        <w:t xml:space="preserve">This should </w:t>
      </w:r>
      <w:r w:rsidR="00B20728">
        <w:t>allow e</w:t>
      </w:r>
      <w:r w:rsidR="00852E44">
        <w:t xml:space="preserve">nrolling the participants </w:t>
      </w:r>
      <w:r w:rsidRPr="00852E44">
        <w:t xml:space="preserve">to </w:t>
      </w:r>
      <w:r w:rsidR="0066189A">
        <w:t>the different training program</w:t>
      </w:r>
      <w:r w:rsidRPr="00852E44">
        <w:t>s</w:t>
      </w:r>
      <w:r w:rsidR="00CB26D4">
        <w:t xml:space="preserve">. </w:t>
      </w:r>
      <w:r w:rsidR="00852E44">
        <w:t>Participant id can be either selec</w:t>
      </w:r>
      <w:r w:rsidR="00CB26D4">
        <w:t>t</w:t>
      </w:r>
      <w:r w:rsidR="00852E44">
        <w:t>ed or typed to enroll to the Traini</w:t>
      </w:r>
      <w:r w:rsidR="0066189A">
        <w:t>ng programs. Training programs</w:t>
      </w:r>
      <w:r w:rsidR="00852E44">
        <w:t xml:space="preserve"> must be listed in drop down box</w:t>
      </w:r>
    </w:p>
    <w:p w14:paraId="68D069AB" w14:textId="77777777" w:rsidR="00852E44" w:rsidRPr="00852E44" w:rsidRDefault="00852E44" w:rsidP="00B059FB">
      <w:pPr>
        <w:pStyle w:val="lab1"/>
      </w:pPr>
    </w:p>
    <w:p w14:paraId="68D069AC" w14:textId="77777777" w:rsidR="005F2F5B" w:rsidRPr="00B20728" w:rsidRDefault="005F2F5B" w:rsidP="00B20728">
      <w:pPr>
        <w:numPr>
          <w:ilvl w:val="1"/>
          <w:numId w:val="22"/>
        </w:numPr>
        <w:rPr>
          <w:b/>
        </w:rPr>
      </w:pPr>
      <w:r w:rsidRPr="00B20728">
        <w:rPr>
          <w:b/>
        </w:rPr>
        <w:t>Participant  Feedback page:</w:t>
      </w:r>
    </w:p>
    <w:p w14:paraId="68D069AD" w14:textId="77777777" w:rsidR="00852E44" w:rsidRDefault="005F2F5B" w:rsidP="00B059FB">
      <w:pPr>
        <w:pStyle w:val="lab1"/>
      </w:pPr>
      <w:r w:rsidRPr="00E6704D">
        <w:t xml:space="preserve">This should allow the </w:t>
      </w:r>
      <w:r>
        <w:t>participants to enter the feedback for his</w:t>
      </w:r>
      <w:r w:rsidR="0066189A">
        <w:t>/her completed training program</w:t>
      </w:r>
    </w:p>
    <w:p w14:paraId="68D069AE" w14:textId="77777777" w:rsidR="00CB26D4" w:rsidRDefault="00CB26D4" w:rsidP="00B059FB">
      <w:pPr>
        <w:pStyle w:val="lab1"/>
      </w:pPr>
    </w:p>
    <w:p w14:paraId="68D069AF" w14:textId="77777777" w:rsidR="00CB26D4" w:rsidRPr="00345104" w:rsidRDefault="00CB26D4" w:rsidP="00B20728">
      <w:pPr>
        <w:numPr>
          <w:ilvl w:val="1"/>
          <w:numId w:val="22"/>
        </w:numPr>
        <w:rPr>
          <w:b/>
        </w:rPr>
      </w:pPr>
      <w:r w:rsidRPr="00345104">
        <w:rPr>
          <w:b/>
        </w:rPr>
        <w:t>Feedback Report:</w:t>
      </w:r>
    </w:p>
    <w:p w14:paraId="68D069B0" w14:textId="14075043" w:rsidR="00CB26D4" w:rsidRDefault="00CB26D4" w:rsidP="00B059FB">
      <w:pPr>
        <w:pStyle w:val="lab1"/>
      </w:pPr>
      <w:r>
        <w:t xml:space="preserve">This page should be available to Training admin and </w:t>
      </w:r>
      <w:r w:rsidR="005063C4">
        <w:t>coordinators</w:t>
      </w:r>
    </w:p>
    <w:p w14:paraId="68D069B1" w14:textId="77777777" w:rsidR="00CB26D4" w:rsidRDefault="00CB26D4" w:rsidP="00B059FB">
      <w:pPr>
        <w:pStyle w:val="lab1"/>
      </w:pPr>
      <w:r>
        <w:t>Shows the links for the following reports</w:t>
      </w:r>
    </w:p>
    <w:p w14:paraId="68D069B2" w14:textId="77777777" w:rsidR="008C7663" w:rsidRDefault="008C7663" w:rsidP="00B059FB">
      <w:pPr>
        <w:pStyle w:val="lab1"/>
      </w:pPr>
    </w:p>
    <w:p w14:paraId="68D069B3" w14:textId="77777777" w:rsidR="008C7663" w:rsidRDefault="008C7663" w:rsidP="00B059FB">
      <w:pPr>
        <w:pStyle w:val="lab1"/>
      </w:pPr>
    </w:p>
    <w:p w14:paraId="68D069B4" w14:textId="77777777" w:rsidR="00C63601" w:rsidRPr="00C06222" w:rsidRDefault="00345104" w:rsidP="00B059FB">
      <w:pPr>
        <w:pStyle w:val="lab1"/>
        <w:rPr>
          <w:b/>
        </w:rPr>
      </w:pPr>
      <w:r w:rsidRPr="00C06222">
        <w:rPr>
          <w:b/>
        </w:rPr>
        <w:t xml:space="preserve">Report 1: </w:t>
      </w:r>
      <w:r w:rsidR="0066189A" w:rsidRPr="00C06222">
        <w:rPr>
          <w:b/>
        </w:rPr>
        <w:t>All Training programs</w:t>
      </w:r>
      <w:r w:rsidR="00C63601" w:rsidRPr="00C06222">
        <w:rPr>
          <w:b/>
        </w:rPr>
        <w:t xml:space="preserve"> Report with average feedback for the selected month</w:t>
      </w:r>
    </w:p>
    <w:p w14:paraId="68D069B5" w14:textId="77777777" w:rsidR="00C63601" w:rsidRDefault="00C63601" w:rsidP="00B059FB">
      <w:pPr>
        <w:pStyle w:val="lab1"/>
      </w:pPr>
    </w:p>
    <w:p w14:paraId="68D069B6" w14:textId="77777777" w:rsidR="00C63601" w:rsidRPr="00C63601" w:rsidRDefault="00C63601" w:rsidP="00C63601">
      <w:pPr>
        <w:pStyle w:val="ListParagraph"/>
        <w:ind w:left="1080"/>
        <w:rPr>
          <w:u w:val="single"/>
        </w:rPr>
      </w:pPr>
    </w:p>
    <w:tbl>
      <w:tblPr>
        <w:tblW w:w="83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720"/>
        <w:gridCol w:w="900"/>
        <w:gridCol w:w="1170"/>
        <w:gridCol w:w="1440"/>
        <w:gridCol w:w="990"/>
        <w:gridCol w:w="756"/>
        <w:gridCol w:w="792"/>
        <w:gridCol w:w="882"/>
      </w:tblGrid>
      <w:tr w:rsidR="00C63601" w14:paraId="68D069BC" w14:textId="77777777" w:rsidTr="008C7663">
        <w:trPr>
          <w:trHeight w:val="192"/>
        </w:trPr>
        <w:tc>
          <w:tcPr>
            <w:tcW w:w="720" w:type="dxa"/>
            <w:tcBorders>
              <w:top w:val="single" w:sz="4" w:space="0" w:color="auto"/>
              <w:left w:val="single" w:sz="4" w:space="0" w:color="auto"/>
              <w:bottom w:val="nil"/>
              <w:right w:val="single" w:sz="4" w:space="0" w:color="auto"/>
            </w:tcBorders>
          </w:tcPr>
          <w:p w14:paraId="68D069B7" w14:textId="77777777" w:rsidR="00C63601" w:rsidRDefault="008C7663" w:rsidP="0066189A">
            <w:r>
              <w:t>S.no</w:t>
            </w:r>
          </w:p>
        </w:tc>
        <w:tc>
          <w:tcPr>
            <w:tcW w:w="720" w:type="dxa"/>
            <w:tcBorders>
              <w:top w:val="single" w:sz="4" w:space="0" w:color="auto"/>
              <w:left w:val="single" w:sz="4" w:space="0" w:color="auto"/>
              <w:bottom w:val="nil"/>
              <w:right w:val="single" w:sz="4" w:space="0" w:color="auto"/>
            </w:tcBorders>
          </w:tcPr>
          <w:p w14:paraId="68D069B8" w14:textId="77777777" w:rsidR="00C63601" w:rsidRDefault="00C63601" w:rsidP="0066189A">
            <w:pPr>
              <w:jc w:val="center"/>
            </w:pPr>
            <w:r>
              <w:t>Date</w:t>
            </w:r>
          </w:p>
        </w:tc>
        <w:tc>
          <w:tcPr>
            <w:tcW w:w="900" w:type="dxa"/>
            <w:tcBorders>
              <w:top w:val="single" w:sz="4" w:space="0" w:color="auto"/>
              <w:left w:val="single" w:sz="4" w:space="0" w:color="auto"/>
              <w:bottom w:val="nil"/>
              <w:right w:val="single" w:sz="4" w:space="0" w:color="auto"/>
            </w:tcBorders>
          </w:tcPr>
          <w:p w14:paraId="68D069B9" w14:textId="77777777" w:rsidR="00C63601" w:rsidRDefault="008C7663" w:rsidP="008C7663">
            <w:pPr>
              <w:jc w:val="center"/>
            </w:pPr>
            <w:r>
              <w:t>Training</w:t>
            </w:r>
          </w:p>
        </w:tc>
        <w:tc>
          <w:tcPr>
            <w:tcW w:w="1170" w:type="dxa"/>
            <w:tcBorders>
              <w:top w:val="single" w:sz="4" w:space="0" w:color="auto"/>
              <w:left w:val="single" w:sz="4" w:space="0" w:color="auto"/>
              <w:bottom w:val="nil"/>
              <w:right w:val="single" w:sz="4" w:space="0" w:color="auto"/>
            </w:tcBorders>
          </w:tcPr>
          <w:p w14:paraId="68D069BA" w14:textId="77777777" w:rsidR="00C63601" w:rsidRDefault="00C63601" w:rsidP="0066189A">
            <w:pPr>
              <w:jc w:val="center"/>
            </w:pPr>
            <w:r>
              <w:t>Faculty Name</w:t>
            </w:r>
          </w:p>
        </w:tc>
        <w:tc>
          <w:tcPr>
            <w:tcW w:w="4860" w:type="dxa"/>
            <w:gridSpan w:val="5"/>
            <w:tcBorders>
              <w:top w:val="single" w:sz="4" w:space="0" w:color="auto"/>
              <w:left w:val="single" w:sz="4" w:space="0" w:color="auto"/>
              <w:bottom w:val="single" w:sz="4" w:space="0" w:color="auto"/>
              <w:right w:val="single" w:sz="4" w:space="0" w:color="auto"/>
            </w:tcBorders>
          </w:tcPr>
          <w:p w14:paraId="68D069BB" w14:textId="77777777" w:rsidR="00C63601" w:rsidRDefault="00C63601" w:rsidP="0066189A">
            <w:pPr>
              <w:jc w:val="center"/>
            </w:pPr>
            <w:r>
              <w:t>Feedback Scores</w:t>
            </w:r>
          </w:p>
        </w:tc>
      </w:tr>
      <w:tr w:rsidR="00C63601" w14:paraId="68D069C6" w14:textId="77777777" w:rsidTr="008C7663">
        <w:tc>
          <w:tcPr>
            <w:tcW w:w="720" w:type="dxa"/>
            <w:tcBorders>
              <w:top w:val="nil"/>
              <w:left w:val="single" w:sz="4" w:space="0" w:color="auto"/>
              <w:bottom w:val="single" w:sz="4" w:space="0" w:color="auto"/>
              <w:right w:val="single" w:sz="4" w:space="0" w:color="auto"/>
            </w:tcBorders>
          </w:tcPr>
          <w:p w14:paraId="68D069BD" w14:textId="77777777" w:rsidR="00C63601" w:rsidRDefault="00C63601" w:rsidP="0066189A"/>
        </w:tc>
        <w:tc>
          <w:tcPr>
            <w:tcW w:w="720" w:type="dxa"/>
            <w:tcBorders>
              <w:top w:val="nil"/>
              <w:left w:val="single" w:sz="4" w:space="0" w:color="auto"/>
              <w:bottom w:val="single" w:sz="4" w:space="0" w:color="auto"/>
              <w:right w:val="single" w:sz="4" w:space="0" w:color="auto"/>
            </w:tcBorders>
          </w:tcPr>
          <w:p w14:paraId="68D069BE" w14:textId="77777777" w:rsidR="00C63601" w:rsidRDefault="00C63601" w:rsidP="0066189A">
            <w:pPr>
              <w:jc w:val="center"/>
            </w:pPr>
          </w:p>
        </w:tc>
        <w:tc>
          <w:tcPr>
            <w:tcW w:w="900" w:type="dxa"/>
            <w:tcBorders>
              <w:top w:val="nil"/>
              <w:left w:val="single" w:sz="4" w:space="0" w:color="auto"/>
              <w:bottom w:val="single" w:sz="4" w:space="0" w:color="auto"/>
              <w:right w:val="single" w:sz="4" w:space="0" w:color="auto"/>
            </w:tcBorders>
          </w:tcPr>
          <w:p w14:paraId="68D069BF" w14:textId="77777777" w:rsidR="00C63601" w:rsidRDefault="00C63601" w:rsidP="0066189A">
            <w:pPr>
              <w:jc w:val="center"/>
            </w:pPr>
          </w:p>
        </w:tc>
        <w:tc>
          <w:tcPr>
            <w:tcW w:w="1170" w:type="dxa"/>
            <w:tcBorders>
              <w:top w:val="nil"/>
              <w:left w:val="single" w:sz="4" w:space="0" w:color="auto"/>
              <w:bottom w:val="single" w:sz="4" w:space="0" w:color="auto"/>
              <w:right w:val="single" w:sz="4" w:space="0" w:color="auto"/>
            </w:tcBorders>
          </w:tcPr>
          <w:p w14:paraId="68D069C0" w14:textId="77777777" w:rsidR="00C63601" w:rsidRDefault="00C63601" w:rsidP="0066189A">
            <w:pPr>
              <w:jc w:val="center"/>
            </w:pPr>
          </w:p>
        </w:tc>
        <w:tc>
          <w:tcPr>
            <w:tcW w:w="1440" w:type="dxa"/>
            <w:tcBorders>
              <w:top w:val="single" w:sz="4" w:space="0" w:color="auto"/>
              <w:left w:val="single" w:sz="4" w:space="0" w:color="auto"/>
            </w:tcBorders>
            <w:vAlign w:val="bottom"/>
          </w:tcPr>
          <w:p w14:paraId="68D069C1" w14:textId="77777777" w:rsidR="00C63601" w:rsidRDefault="006C601E" w:rsidP="0066189A">
            <w:pPr>
              <w:jc w:val="center"/>
              <w:rPr>
                <w:rFonts w:cs="Arial"/>
                <w:szCs w:val="20"/>
              </w:rPr>
            </w:pPr>
            <w:r>
              <w:rPr>
                <w:rFonts w:cs="Arial"/>
                <w:szCs w:val="20"/>
              </w:rPr>
              <w:t>Pres&amp;comm</w:t>
            </w:r>
          </w:p>
        </w:tc>
        <w:tc>
          <w:tcPr>
            <w:tcW w:w="990" w:type="dxa"/>
            <w:tcBorders>
              <w:top w:val="single" w:sz="4" w:space="0" w:color="auto"/>
            </w:tcBorders>
            <w:vAlign w:val="bottom"/>
          </w:tcPr>
          <w:p w14:paraId="68D069C2" w14:textId="77777777" w:rsidR="00C63601" w:rsidRDefault="006C601E" w:rsidP="0066189A">
            <w:pPr>
              <w:jc w:val="center"/>
              <w:rPr>
                <w:rFonts w:cs="Arial"/>
                <w:szCs w:val="20"/>
              </w:rPr>
            </w:pPr>
            <w:r>
              <w:rPr>
                <w:rFonts w:cs="Arial"/>
                <w:szCs w:val="20"/>
              </w:rPr>
              <w:t>Clarify dbts</w:t>
            </w:r>
          </w:p>
        </w:tc>
        <w:tc>
          <w:tcPr>
            <w:tcW w:w="756" w:type="dxa"/>
            <w:tcBorders>
              <w:top w:val="single" w:sz="4" w:space="0" w:color="auto"/>
            </w:tcBorders>
            <w:vAlign w:val="bottom"/>
          </w:tcPr>
          <w:p w14:paraId="68D069C3" w14:textId="77777777" w:rsidR="00C63601" w:rsidRDefault="006C601E" w:rsidP="0066189A">
            <w:pPr>
              <w:jc w:val="center"/>
              <w:rPr>
                <w:rFonts w:cs="Arial"/>
                <w:szCs w:val="20"/>
              </w:rPr>
            </w:pPr>
            <w:r>
              <w:rPr>
                <w:rFonts w:cs="Arial"/>
                <w:szCs w:val="20"/>
              </w:rPr>
              <w:t>TM</w:t>
            </w:r>
          </w:p>
        </w:tc>
        <w:tc>
          <w:tcPr>
            <w:tcW w:w="792" w:type="dxa"/>
            <w:tcBorders>
              <w:top w:val="single" w:sz="4" w:space="0" w:color="auto"/>
            </w:tcBorders>
            <w:vAlign w:val="bottom"/>
          </w:tcPr>
          <w:p w14:paraId="68D069C4" w14:textId="77777777" w:rsidR="00C63601" w:rsidRDefault="006C601E" w:rsidP="0066189A">
            <w:pPr>
              <w:jc w:val="center"/>
              <w:rPr>
                <w:rFonts w:cs="Arial"/>
                <w:szCs w:val="20"/>
              </w:rPr>
            </w:pPr>
            <w:r>
              <w:rPr>
                <w:rFonts w:cs="Arial"/>
                <w:szCs w:val="20"/>
              </w:rPr>
              <w:t>Handout</w:t>
            </w:r>
          </w:p>
        </w:tc>
        <w:tc>
          <w:tcPr>
            <w:tcW w:w="882" w:type="dxa"/>
            <w:tcBorders>
              <w:top w:val="single" w:sz="4" w:space="0" w:color="auto"/>
            </w:tcBorders>
            <w:vAlign w:val="bottom"/>
          </w:tcPr>
          <w:p w14:paraId="68D069C5" w14:textId="77777777" w:rsidR="00C63601" w:rsidRDefault="006C601E" w:rsidP="0066189A">
            <w:pPr>
              <w:jc w:val="center"/>
              <w:rPr>
                <w:rFonts w:cs="Arial"/>
                <w:szCs w:val="20"/>
              </w:rPr>
            </w:pPr>
            <w:r>
              <w:rPr>
                <w:rFonts w:cs="Arial"/>
                <w:szCs w:val="20"/>
              </w:rPr>
              <w:t>Hw/sw</w:t>
            </w:r>
            <w:r w:rsidR="00195AEE">
              <w:rPr>
                <w:rFonts w:cs="Arial"/>
                <w:szCs w:val="20"/>
              </w:rPr>
              <w:t>/</w:t>
            </w:r>
            <w:r w:rsidR="002268DF">
              <w:rPr>
                <w:rFonts w:cs="Arial"/>
                <w:szCs w:val="20"/>
              </w:rPr>
              <w:t>ntwrk</w:t>
            </w:r>
          </w:p>
        </w:tc>
      </w:tr>
      <w:tr w:rsidR="00C63601" w14:paraId="68D069D0" w14:textId="77777777" w:rsidTr="008C7663">
        <w:tc>
          <w:tcPr>
            <w:tcW w:w="720" w:type="dxa"/>
            <w:tcBorders>
              <w:top w:val="single" w:sz="4" w:space="0" w:color="auto"/>
              <w:bottom w:val="single" w:sz="4" w:space="0" w:color="auto"/>
            </w:tcBorders>
          </w:tcPr>
          <w:p w14:paraId="68D069C7" w14:textId="77777777" w:rsidR="00C63601" w:rsidRDefault="00C63601" w:rsidP="0066189A">
            <w:pPr>
              <w:jc w:val="center"/>
            </w:pPr>
            <w:r>
              <w:t>1</w:t>
            </w:r>
          </w:p>
        </w:tc>
        <w:tc>
          <w:tcPr>
            <w:tcW w:w="720" w:type="dxa"/>
            <w:tcBorders>
              <w:top w:val="single" w:sz="4" w:space="0" w:color="auto"/>
              <w:bottom w:val="single" w:sz="4" w:space="0" w:color="auto"/>
            </w:tcBorders>
          </w:tcPr>
          <w:p w14:paraId="68D069C8" w14:textId="77777777" w:rsidR="00C63601" w:rsidRDefault="00C63601" w:rsidP="0066189A"/>
        </w:tc>
        <w:tc>
          <w:tcPr>
            <w:tcW w:w="900" w:type="dxa"/>
            <w:tcBorders>
              <w:top w:val="single" w:sz="4" w:space="0" w:color="auto"/>
              <w:bottom w:val="single" w:sz="4" w:space="0" w:color="auto"/>
            </w:tcBorders>
          </w:tcPr>
          <w:p w14:paraId="68D069C9" w14:textId="77777777" w:rsidR="00C63601" w:rsidRDefault="00C63601" w:rsidP="0066189A"/>
        </w:tc>
        <w:tc>
          <w:tcPr>
            <w:tcW w:w="1170" w:type="dxa"/>
            <w:tcBorders>
              <w:top w:val="single" w:sz="4" w:space="0" w:color="auto"/>
              <w:bottom w:val="single" w:sz="4" w:space="0" w:color="auto"/>
            </w:tcBorders>
          </w:tcPr>
          <w:p w14:paraId="68D069CA" w14:textId="77777777" w:rsidR="00C63601" w:rsidRDefault="00C63601" w:rsidP="0066189A"/>
        </w:tc>
        <w:tc>
          <w:tcPr>
            <w:tcW w:w="1440" w:type="dxa"/>
          </w:tcPr>
          <w:p w14:paraId="68D069CB" w14:textId="77777777" w:rsidR="00C63601" w:rsidRDefault="00C63601" w:rsidP="0066189A"/>
        </w:tc>
        <w:tc>
          <w:tcPr>
            <w:tcW w:w="990" w:type="dxa"/>
          </w:tcPr>
          <w:p w14:paraId="68D069CC" w14:textId="77777777" w:rsidR="00C63601" w:rsidRDefault="00C63601" w:rsidP="0066189A"/>
        </w:tc>
        <w:tc>
          <w:tcPr>
            <w:tcW w:w="756" w:type="dxa"/>
          </w:tcPr>
          <w:p w14:paraId="68D069CD" w14:textId="77777777" w:rsidR="00C63601" w:rsidRDefault="00C63601" w:rsidP="0066189A"/>
        </w:tc>
        <w:tc>
          <w:tcPr>
            <w:tcW w:w="792" w:type="dxa"/>
          </w:tcPr>
          <w:p w14:paraId="68D069CE" w14:textId="77777777" w:rsidR="00C63601" w:rsidRDefault="00C63601" w:rsidP="0066189A"/>
        </w:tc>
        <w:tc>
          <w:tcPr>
            <w:tcW w:w="882" w:type="dxa"/>
          </w:tcPr>
          <w:p w14:paraId="68D069CF" w14:textId="77777777" w:rsidR="00C63601" w:rsidRDefault="00C63601" w:rsidP="0066189A"/>
        </w:tc>
      </w:tr>
      <w:tr w:rsidR="00C63601" w14:paraId="68D069DA" w14:textId="77777777" w:rsidTr="008C7663">
        <w:tc>
          <w:tcPr>
            <w:tcW w:w="720" w:type="dxa"/>
            <w:tcBorders>
              <w:top w:val="single" w:sz="4" w:space="0" w:color="auto"/>
              <w:bottom w:val="single" w:sz="4" w:space="0" w:color="auto"/>
            </w:tcBorders>
          </w:tcPr>
          <w:p w14:paraId="68D069D1" w14:textId="77777777" w:rsidR="00C63601" w:rsidRDefault="00C63601" w:rsidP="0066189A">
            <w:pPr>
              <w:jc w:val="center"/>
            </w:pPr>
            <w:r>
              <w:t>2</w:t>
            </w:r>
          </w:p>
        </w:tc>
        <w:tc>
          <w:tcPr>
            <w:tcW w:w="720" w:type="dxa"/>
            <w:tcBorders>
              <w:top w:val="single" w:sz="4" w:space="0" w:color="auto"/>
              <w:bottom w:val="single" w:sz="4" w:space="0" w:color="auto"/>
            </w:tcBorders>
          </w:tcPr>
          <w:p w14:paraId="68D069D2" w14:textId="77777777" w:rsidR="00C63601" w:rsidRDefault="00C63601" w:rsidP="0066189A"/>
        </w:tc>
        <w:tc>
          <w:tcPr>
            <w:tcW w:w="900" w:type="dxa"/>
            <w:tcBorders>
              <w:top w:val="single" w:sz="4" w:space="0" w:color="auto"/>
              <w:bottom w:val="single" w:sz="4" w:space="0" w:color="auto"/>
            </w:tcBorders>
          </w:tcPr>
          <w:p w14:paraId="68D069D3" w14:textId="77777777" w:rsidR="00C63601" w:rsidRDefault="00C63601" w:rsidP="0066189A"/>
        </w:tc>
        <w:tc>
          <w:tcPr>
            <w:tcW w:w="1170" w:type="dxa"/>
            <w:tcBorders>
              <w:top w:val="single" w:sz="4" w:space="0" w:color="auto"/>
              <w:bottom w:val="single" w:sz="4" w:space="0" w:color="auto"/>
            </w:tcBorders>
          </w:tcPr>
          <w:p w14:paraId="68D069D4" w14:textId="77777777" w:rsidR="00C63601" w:rsidRDefault="00C63601" w:rsidP="0066189A"/>
        </w:tc>
        <w:tc>
          <w:tcPr>
            <w:tcW w:w="1440" w:type="dxa"/>
          </w:tcPr>
          <w:p w14:paraId="68D069D5" w14:textId="77777777" w:rsidR="00C63601" w:rsidRDefault="00C63601" w:rsidP="0066189A"/>
        </w:tc>
        <w:tc>
          <w:tcPr>
            <w:tcW w:w="990" w:type="dxa"/>
          </w:tcPr>
          <w:p w14:paraId="68D069D6" w14:textId="77777777" w:rsidR="00C63601" w:rsidRDefault="00C63601" w:rsidP="0066189A"/>
        </w:tc>
        <w:tc>
          <w:tcPr>
            <w:tcW w:w="756" w:type="dxa"/>
          </w:tcPr>
          <w:p w14:paraId="68D069D7" w14:textId="77777777" w:rsidR="00C63601" w:rsidRDefault="00C63601" w:rsidP="0066189A"/>
        </w:tc>
        <w:tc>
          <w:tcPr>
            <w:tcW w:w="792" w:type="dxa"/>
          </w:tcPr>
          <w:p w14:paraId="68D069D8" w14:textId="77777777" w:rsidR="00C63601" w:rsidRDefault="00C63601" w:rsidP="0066189A"/>
        </w:tc>
        <w:tc>
          <w:tcPr>
            <w:tcW w:w="882" w:type="dxa"/>
          </w:tcPr>
          <w:p w14:paraId="68D069D9" w14:textId="77777777" w:rsidR="00C63601" w:rsidRDefault="00C63601" w:rsidP="0066189A"/>
        </w:tc>
      </w:tr>
      <w:tr w:rsidR="00C63601" w14:paraId="68D069E4" w14:textId="77777777" w:rsidTr="008C7663">
        <w:tc>
          <w:tcPr>
            <w:tcW w:w="720" w:type="dxa"/>
            <w:tcBorders>
              <w:top w:val="single" w:sz="4" w:space="0" w:color="auto"/>
            </w:tcBorders>
          </w:tcPr>
          <w:p w14:paraId="68D069DB" w14:textId="77777777" w:rsidR="00C63601" w:rsidRDefault="00C63601" w:rsidP="0066189A">
            <w:pPr>
              <w:jc w:val="center"/>
            </w:pPr>
            <w:r>
              <w:t>3</w:t>
            </w:r>
          </w:p>
        </w:tc>
        <w:tc>
          <w:tcPr>
            <w:tcW w:w="720" w:type="dxa"/>
            <w:tcBorders>
              <w:top w:val="single" w:sz="4" w:space="0" w:color="auto"/>
            </w:tcBorders>
          </w:tcPr>
          <w:p w14:paraId="68D069DC" w14:textId="77777777" w:rsidR="00C63601" w:rsidRDefault="00C63601" w:rsidP="0066189A"/>
        </w:tc>
        <w:tc>
          <w:tcPr>
            <w:tcW w:w="900" w:type="dxa"/>
            <w:tcBorders>
              <w:top w:val="single" w:sz="4" w:space="0" w:color="auto"/>
            </w:tcBorders>
          </w:tcPr>
          <w:p w14:paraId="68D069DD" w14:textId="77777777" w:rsidR="00C63601" w:rsidRDefault="00C63601" w:rsidP="0066189A"/>
        </w:tc>
        <w:tc>
          <w:tcPr>
            <w:tcW w:w="1170" w:type="dxa"/>
            <w:tcBorders>
              <w:top w:val="single" w:sz="4" w:space="0" w:color="auto"/>
            </w:tcBorders>
          </w:tcPr>
          <w:p w14:paraId="68D069DE" w14:textId="77777777" w:rsidR="00C63601" w:rsidRDefault="00C63601" w:rsidP="0066189A"/>
        </w:tc>
        <w:tc>
          <w:tcPr>
            <w:tcW w:w="1440" w:type="dxa"/>
          </w:tcPr>
          <w:p w14:paraId="68D069DF" w14:textId="77777777" w:rsidR="00C63601" w:rsidRDefault="00C63601" w:rsidP="0066189A"/>
        </w:tc>
        <w:tc>
          <w:tcPr>
            <w:tcW w:w="990" w:type="dxa"/>
          </w:tcPr>
          <w:p w14:paraId="68D069E0" w14:textId="77777777" w:rsidR="00C63601" w:rsidRDefault="00C63601" w:rsidP="0066189A"/>
        </w:tc>
        <w:tc>
          <w:tcPr>
            <w:tcW w:w="756" w:type="dxa"/>
          </w:tcPr>
          <w:p w14:paraId="68D069E1" w14:textId="77777777" w:rsidR="00C63601" w:rsidRDefault="00C63601" w:rsidP="0066189A"/>
        </w:tc>
        <w:tc>
          <w:tcPr>
            <w:tcW w:w="792" w:type="dxa"/>
          </w:tcPr>
          <w:p w14:paraId="68D069E2" w14:textId="77777777" w:rsidR="00C63601" w:rsidRDefault="00C63601" w:rsidP="0066189A"/>
        </w:tc>
        <w:tc>
          <w:tcPr>
            <w:tcW w:w="882" w:type="dxa"/>
          </w:tcPr>
          <w:p w14:paraId="68D069E3" w14:textId="77777777" w:rsidR="00C63601" w:rsidRDefault="00C63601" w:rsidP="0066189A"/>
        </w:tc>
      </w:tr>
    </w:tbl>
    <w:p w14:paraId="68D069E5" w14:textId="77777777" w:rsidR="00C63601" w:rsidRDefault="00C63601" w:rsidP="00B059FB">
      <w:pPr>
        <w:pStyle w:val="lab1"/>
      </w:pPr>
      <w:r>
        <w:t>Average Scores:</w:t>
      </w:r>
    </w:p>
    <w:p w14:paraId="68D069E6" w14:textId="77777777" w:rsidR="0066189A" w:rsidRDefault="0066189A" w:rsidP="00B059FB">
      <w:pPr>
        <w:pStyle w:val="lab1"/>
      </w:pPr>
    </w:p>
    <w:p w14:paraId="68D069E7" w14:textId="77777777" w:rsidR="00C63601" w:rsidRPr="00C06222" w:rsidRDefault="00345104" w:rsidP="00B059FB">
      <w:pPr>
        <w:pStyle w:val="lab1"/>
        <w:rPr>
          <w:b/>
        </w:rPr>
      </w:pPr>
      <w:r w:rsidRPr="00C06222">
        <w:rPr>
          <w:b/>
        </w:rPr>
        <w:t>Report 2:</w:t>
      </w:r>
      <w:r w:rsidR="00C63601" w:rsidRPr="00C06222">
        <w:rPr>
          <w:b/>
        </w:rPr>
        <w:t>Faculty wise report with average feedback for the selected month</w:t>
      </w:r>
    </w:p>
    <w:p w14:paraId="68D069E8" w14:textId="77777777" w:rsidR="008C7663" w:rsidRDefault="008C7663" w:rsidP="00B059FB">
      <w:pPr>
        <w:pStyle w:val="lab1"/>
      </w:pPr>
    </w:p>
    <w:tbl>
      <w:tblPr>
        <w:tblW w:w="83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900"/>
        <w:gridCol w:w="990"/>
        <w:gridCol w:w="1350"/>
        <w:gridCol w:w="1080"/>
        <w:gridCol w:w="900"/>
        <w:gridCol w:w="990"/>
        <w:gridCol w:w="1350"/>
      </w:tblGrid>
      <w:tr w:rsidR="00C63601" w14:paraId="68D069ED" w14:textId="77777777" w:rsidTr="008C7663">
        <w:trPr>
          <w:trHeight w:val="192"/>
        </w:trPr>
        <w:tc>
          <w:tcPr>
            <w:tcW w:w="810" w:type="dxa"/>
            <w:tcBorders>
              <w:top w:val="single" w:sz="4" w:space="0" w:color="auto"/>
              <w:left w:val="single" w:sz="4" w:space="0" w:color="auto"/>
              <w:bottom w:val="nil"/>
              <w:right w:val="single" w:sz="4" w:space="0" w:color="auto"/>
            </w:tcBorders>
          </w:tcPr>
          <w:p w14:paraId="68D069E9" w14:textId="77777777" w:rsidR="00C63601" w:rsidRDefault="00C63601" w:rsidP="0066189A">
            <w:r>
              <w:t xml:space="preserve">S.No </w:t>
            </w:r>
          </w:p>
        </w:tc>
        <w:tc>
          <w:tcPr>
            <w:tcW w:w="900" w:type="dxa"/>
            <w:tcBorders>
              <w:top w:val="single" w:sz="4" w:space="0" w:color="auto"/>
              <w:left w:val="single" w:sz="4" w:space="0" w:color="auto"/>
              <w:bottom w:val="nil"/>
              <w:right w:val="single" w:sz="4" w:space="0" w:color="auto"/>
            </w:tcBorders>
          </w:tcPr>
          <w:p w14:paraId="68D069EA" w14:textId="77777777" w:rsidR="00C63601" w:rsidRDefault="00C63601" w:rsidP="0066189A">
            <w:pPr>
              <w:jc w:val="center"/>
            </w:pPr>
            <w:r>
              <w:t>Date</w:t>
            </w:r>
          </w:p>
        </w:tc>
        <w:tc>
          <w:tcPr>
            <w:tcW w:w="990" w:type="dxa"/>
            <w:tcBorders>
              <w:top w:val="single" w:sz="4" w:space="0" w:color="auto"/>
              <w:left w:val="single" w:sz="4" w:space="0" w:color="auto"/>
              <w:bottom w:val="nil"/>
              <w:right w:val="single" w:sz="4" w:space="0" w:color="auto"/>
            </w:tcBorders>
          </w:tcPr>
          <w:p w14:paraId="68D069EB" w14:textId="77777777" w:rsidR="00C63601" w:rsidRDefault="00C63601" w:rsidP="0066189A">
            <w:pPr>
              <w:jc w:val="center"/>
            </w:pPr>
            <w:r>
              <w:t>Training</w:t>
            </w:r>
          </w:p>
        </w:tc>
        <w:tc>
          <w:tcPr>
            <w:tcW w:w="5670" w:type="dxa"/>
            <w:gridSpan w:val="5"/>
            <w:tcBorders>
              <w:top w:val="single" w:sz="4" w:space="0" w:color="auto"/>
              <w:left w:val="single" w:sz="4" w:space="0" w:color="auto"/>
              <w:bottom w:val="single" w:sz="4" w:space="0" w:color="auto"/>
              <w:right w:val="single" w:sz="4" w:space="0" w:color="auto"/>
            </w:tcBorders>
          </w:tcPr>
          <w:p w14:paraId="68D069EC" w14:textId="77777777" w:rsidR="00C63601" w:rsidRDefault="00C63601" w:rsidP="0066189A">
            <w:pPr>
              <w:jc w:val="center"/>
            </w:pPr>
            <w:r>
              <w:t>Feedback Scores</w:t>
            </w:r>
          </w:p>
        </w:tc>
      </w:tr>
      <w:tr w:rsidR="00C63601" w14:paraId="68D069F7" w14:textId="77777777" w:rsidTr="008C7663">
        <w:tc>
          <w:tcPr>
            <w:tcW w:w="810" w:type="dxa"/>
            <w:tcBorders>
              <w:top w:val="nil"/>
              <w:left w:val="single" w:sz="4" w:space="0" w:color="auto"/>
              <w:bottom w:val="single" w:sz="4" w:space="0" w:color="auto"/>
              <w:right w:val="single" w:sz="4" w:space="0" w:color="auto"/>
            </w:tcBorders>
          </w:tcPr>
          <w:p w14:paraId="68D069EE" w14:textId="77777777" w:rsidR="00C63601" w:rsidRDefault="00C63601" w:rsidP="0066189A"/>
        </w:tc>
        <w:tc>
          <w:tcPr>
            <w:tcW w:w="900" w:type="dxa"/>
            <w:tcBorders>
              <w:top w:val="nil"/>
              <w:left w:val="single" w:sz="4" w:space="0" w:color="auto"/>
              <w:bottom w:val="single" w:sz="4" w:space="0" w:color="auto"/>
              <w:right w:val="single" w:sz="4" w:space="0" w:color="auto"/>
            </w:tcBorders>
          </w:tcPr>
          <w:p w14:paraId="68D069EF" w14:textId="77777777" w:rsidR="00C63601" w:rsidRDefault="00C63601" w:rsidP="0066189A">
            <w:pPr>
              <w:jc w:val="center"/>
            </w:pPr>
          </w:p>
        </w:tc>
        <w:tc>
          <w:tcPr>
            <w:tcW w:w="990" w:type="dxa"/>
            <w:tcBorders>
              <w:top w:val="nil"/>
              <w:left w:val="single" w:sz="4" w:space="0" w:color="auto"/>
              <w:bottom w:val="single" w:sz="4" w:space="0" w:color="auto"/>
              <w:right w:val="single" w:sz="4" w:space="0" w:color="auto"/>
            </w:tcBorders>
          </w:tcPr>
          <w:p w14:paraId="68D069F0" w14:textId="77777777" w:rsidR="00C63601" w:rsidRDefault="00C63601" w:rsidP="0066189A">
            <w:pPr>
              <w:jc w:val="center"/>
            </w:pPr>
          </w:p>
        </w:tc>
        <w:tc>
          <w:tcPr>
            <w:tcW w:w="1350" w:type="dxa"/>
            <w:tcBorders>
              <w:top w:val="single" w:sz="4" w:space="0" w:color="auto"/>
              <w:left w:val="single" w:sz="4" w:space="0" w:color="auto"/>
            </w:tcBorders>
            <w:vAlign w:val="bottom"/>
          </w:tcPr>
          <w:p w14:paraId="68D069F1" w14:textId="77777777" w:rsidR="00C63601" w:rsidRDefault="006C601E" w:rsidP="006C601E">
            <w:pPr>
              <w:jc w:val="center"/>
              <w:rPr>
                <w:rFonts w:cs="Arial"/>
                <w:szCs w:val="20"/>
              </w:rPr>
            </w:pPr>
            <w:r>
              <w:rPr>
                <w:rFonts w:cs="Arial"/>
                <w:szCs w:val="20"/>
              </w:rPr>
              <w:t>Pres&amp;comm</w:t>
            </w:r>
          </w:p>
        </w:tc>
        <w:tc>
          <w:tcPr>
            <w:tcW w:w="1080" w:type="dxa"/>
            <w:tcBorders>
              <w:top w:val="single" w:sz="4" w:space="0" w:color="auto"/>
            </w:tcBorders>
            <w:vAlign w:val="bottom"/>
          </w:tcPr>
          <w:p w14:paraId="68D069F2" w14:textId="77777777" w:rsidR="00C63601" w:rsidRDefault="006C601E" w:rsidP="0066189A">
            <w:pPr>
              <w:jc w:val="center"/>
              <w:rPr>
                <w:rFonts w:cs="Arial"/>
                <w:szCs w:val="20"/>
              </w:rPr>
            </w:pPr>
            <w:r>
              <w:rPr>
                <w:rFonts w:cs="Arial"/>
                <w:szCs w:val="20"/>
              </w:rPr>
              <w:t>Cl</w:t>
            </w:r>
            <w:r w:rsidR="008C7663">
              <w:rPr>
                <w:rFonts w:cs="Arial"/>
                <w:szCs w:val="20"/>
              </w:rPr>
              <w:t>a</w:t>
            </w:r>
            <w:r>
              <w:rPr>
                <w:rFonts w:cs="Arial"/>
                <w:szCs w:val="20"/>
              </w:rPr>
              <w:t>r</w:t>
            </w:r>
            <w:r w:rsidR="008C7663">
              <w:rPr>
                <w:rFonts w:cs="Arial"/>
                <w:szCs w:val="20"/>
              </w:rPr>
              <w:t>i</w:t>
            </w:r>
            <w:r>
              <w:rPr>
                <w:rFonts w:cs="Arial"/>
                <w:szCs w:val="20"/>
              </w:rPr>
              <w:t>fy d</w:t>
            </w:r>
            <w:r w:rsidR="008C7663">
              <w:rPr>
                <w:rFonts w:cs="Arial"/>
                <w:szCs w:val="20"/>
              </w:rPr>
              <w:t>ou</w:t>
            </w:r>
            <w:r>
              <w:rPr>
                <w:rFonts w:cs="Arial"/>
                <w:szCs w:val="20"/>
              </w:rPr>
              <w:t>bts</w:t>
            </w:r>
          </w:p>
        </w:tc>
        <w:tc>
          <w:tcPr>
            <w:tcW w:w="900" w:type="dxa"/>
            <w:tcBorders>
              <w:top w:val="single" w:sz="4" w:space="0" w:color="auto"/>
            </w:tcBorders>
            <w:vAlign w:val="bottom"/>
          </w:tcPr>
          <w:p w14:paraId="68D069F3" w14:textId="77777777" w:rsidR="004D29B6" w:rsidRDefault="006C601E" w:rsidP="0066189A">
            <w:pPr>
              <w:jc w:val="center"/>
              <w:rPr>
                <w:rFonts w:cs="Arial"/>
                <w:szCs w:val="20"/>
              </w:rPr>
            </w:pPr>
            <w:r>
              <w:rPr>
                <w:rFonts w:cs="Arial"/>
                <w:szCs w:val="20"/>
              </w:rPr>
              <w:t>T</w:t>
            </w:r>
            <w:r w:rsidR="004D29B6">
              <w:rPr>
                <w:rFonts w:cs="Arial"/>
                <w:szCs w:val="20"/>
              </w:rPr>
              <w:t>ime</w:t>
            </w:r>
          </w:p>
          <w:p w14:paraId="68D069F4" w14:textId="77777777" w:rsidR="00C63601" w:rsidRDefault="006C601E" w:rsidP="0066189A">
            <w:pPr>
              <w:jc w:val="center"/>
              <w:rPr>
                <w:rFonts w:cs="Arial"/>
                <w:szCs w:val="20"/>
              </w:rPr>
            </w:pPr>
            <w:r>
              <w:rPr>
                <w:rFonts w:cs="Arial"/>
                <w:szCs w:val="20"/>
              </w:rPr>
              <w:t>M</w:t>
            </w:r>
            <w:r w:rsidR="004D29B6">
              <w:rPr>
                <w:rFonts w:cs="Arial"/>
                <w:szCs w:val="20"/>
              </w:rPr>
              <w:t>ngmt</w:t>
            </w:r>
          </w:p>
        </w:tc>
        <w:tc>
          <w:tcPr>
            <w:tcW w:w="990" w:type="dxa"/>
            <w:tcBorders>
              <w:top w:val="single" w:sz="4" w:space="0" w:color="auto"/>
            </w:tcBorders>
            <w:vAlign w:val="bottom"/>
          </w:tcPr>
          <w:p w14:paraId="68D069F5" w14:textId="77777777" w:rsidR="00C63601" w:rsidRDefault="006C601E" w:rsidP="0066189A">
            <w:pPr>
              <w:jc w:val="center"/>
              <w:rPr>
                <w:rFonts w:cs="Arial"/>
                <w:szCs w:val="20"/>
              </w:rPr>
            </w:pPr>
            <w:r>
              <w:rPr>
                <w:rFonts w:cs="Arial"/>
                <w:szCs w:val="20"/>
              </w:rPr>
              <w:t>Handout</w:t>
            </w:r>
          </w:p>
        </w:tc>
        <w:tc>
          <w:tcPr>
            <w:tcW w:w="1350" w:type="dxa"/>
            <w:tcBorders>
              <w:top w:val="single" w:sz="4" w:space="0" w:color="auto"/>
            </w:tcBorders>
            <w:vAlign w:val="bottom"/>
          </w:tcPr>
          <w:p w14:paraId="68D069F6" w14:textId="77777777" w:rsidR="00C63601" w:rsidRDefault="006C601E" w:rsidP="0066189A">
            <w:pPr>
              <w:jc w:val="center"/>
              <w:rPr>
                <w:rFonts w:cs="Arial"/>
                <w:szCs w:val="20"/>
              </w:rPr>
            </w:pPr>
            <w:r>
              <w:rPr>
                <w:rFonts w:cs="Arial"/>
                <w:szCs w:val="20"/>
              </w:rPr>
              <w:t>Hw&amp;Sw</w:t>
            </w:r>
          </w:p>
        </w:tc>
      </w:tr>
      <w:tr w:rsidR="00C63601" w14:paraId="68D06A00" w14:textId="77777777" w:rsidTr="008C7663">
        <w:tc>
          <w:tcPr>
            <w:tcW w:w="810" w:type="dxa"/>
            <w:tcBorders>
              <w:top w:val="single" w:sz="4" w:space="0" w:color="auto"/>
              <w:bottom w:val="single" w:sz="4" w:space="0" w:color="auto"/>
            </w:tcBorders>
          </w:tcPr>
          <w:p w14:paraId="68D069F8" w14:textId="77777777" w:rsidR="00C63601" w:rsidRDefault="00C63601" w:rsidP="0066189A">
            <w:pPr>
              <w:jc w:val="center"/>
            </w:pPr>
            <w:r>
              <w:lastRenderedPageBreak/>
              <w:t>1</w:t>
            </w:r>
          </w:p>
        </w:tc>
        <w:tc>
          <w:tcPr>
            <w:tcW w:w="900" w:type="dxa"/>
            <w:tcBorders>
              <w:top w:val="single" w:sz="4" w:space="0" w:color="auto"/>
              <w:bottom w:val="single" w:sz="4" w:space="0" w:color="auto"/>
            </w:tcBorders>
          </w:tcPr>
          <w:p w14:paraId="68D069F9" w14:textId="77777777" w:rsidR="00C63601" w:rsidRDefault="00C63601" w:rsidP="0066189A"/>
        </w:tc>
        <w:tc>
          <w:tcPr>
            <w:tcW w:w="990" w:type="dxa"/>
            <w:tcBorders>
              <w:top w:val="single" w:sz="4" w:space="0" w:color="auto"/>
              <w:bottom w:val="single" w:sz="4" w:space="0" w:color="auto"/>
            </w:tcBorders>
          </w:tcPr>
          <w:p w14:paraId="68D069FA" w14:textId="77777777" w:rsidR="00C63601" w:rsidRDefault="00C63601" w:rsidP="0066189A"/>
        </w:tc>
        <w:tc>
          <w:tcPr>
            <w:tcW w:w="1350" w:type="dxa"/>
          </w:tcPr>
          <w:p w14:paraId="68D069FB" w14:textId="77777777" w:rsidR="00C63601" w:rsidRDefault="00C63601" w:rsidP="0066189A"/>
        </w:tc>
        <w:tc>
          <w:tcPr>
            <w:tcW w:w="1080" w:type="dxa"/>
          </w:tcPr>
          <w:p w14:paraId="68D069FC" w14:textId="77777777" w:rsidR="00C63601" w:rsidRDefault="00C63601" w:rsidP="0066189A"/>
        </w:tc>
        <w:tc>
          <w:tcPr>
            <w:tcW w:w="900" w:type="dxa"/>
          </w:tcPr>
          <w:p w14:paraId="68D069FD" w14:textId="77777777" w:rsidR="00C63601" w:rsidRDefault="00C63601" w:rsidP="0066189A"/>
        </w:tc>
        <w:tc>
          <w:tcPr>
            <w:tcW w:w="990" w:type="dxa"/>
          </w:tcPr>
          <w:p w14:paraId="68D069FE" w14:textId="77777777" w:rsidR="00C63601" w:rsidRDefault="00C63601" w:rsidP="0066189A"/>
        </w:tc>
        <w:tc>
          <w:tcPr>
            <w:tcW w:w="1350" w:type="dxa"/>
          </w:tcPr>
          <w:p w14:paraId="68D069FF" w14:textId="77777777" w:rsidR="00C63601" w:rsidRDefault="00C63601" w:rsidP="0066189A"/>
        </w:tc>
      </w:tr>
      <w:tr w:rsidR="00C63601" w14:paraId="68D06A09" w14:textId="77777777" w:rsidTr="008C7663">
        <w:tc>
          <w:tcPr>
            <w:tcW w:w="810" w:type="dxa"/>
            <w:tcBorders>
              <w:top w:val="single" w:sz="4" w:space="0" w:color="auto"/>
              <w:bottom w:val="single" w:sz="4" w:space="0" w:color="auto"/>
            </w:tcBorders>
          </w:tcPr>
          <w:p w14:paraId="68D06A01" w14:textId="77777777" w:rsidR="00C63601" w:rsidRDefault="00C63601" w:rsidP="0066189A">
            <w:pPr>
              <w:jc w:val="center"/>
            </w:pPr>
            <w:r>
              <w:t>2</w:t>
            </w:r>
          </w:p>
        </w:tc>
        <w:tc>
          <w:tcPr>
            <w:tcW w:w="900" w:type="dxa"/>
            <w:tcBorders>
              <w:top w:val="single" w:sz="4" w:space="0" w:color="auto"/>
              <w:bottom w:val="single" w:sz="4" w:space="0" w:color="auto"/>
            </w:tcBorders>
          </w:tcPr>
          <w:p w14:paraId="68D06A02" w14:textId="77777777" w:rsidR="00C63601" w:rsidRDefault="00C63601" w:rsidP="0066189A"/>
        </w:tc>
        <w:tc>
          <w:tcPr>
            <w:tcW w:w="990" w:type="dxa"/>
            <w:tcBorders>
              <w:top w:val="single" w:sz="4" w:space="0" w:color="auto"/>
              <w:bottom w:val="single" w:sz="4" w:space="0" w:color="auto"/>
            </w:tcBorders>
          </w:tcPr>
          <w:p w14:paraId="68D06A03" w14:textId="77777777" w:rsidR="00C63601" w:rsidRDefault="00C63601" w:rsidP="0066189A"/>
        </w:tc>
        <w:tc>
          <w:tcPr>
            <w:tcW w:w="1350" w:type="dxa"/>
          </w:tcPr>
          <w:p w14:paraId="68D06A04" w14:textId="77777777" w:rsidR="00C63601" w:rsidRDefault="00C63601" w:rsidP="0066189A"/>
        </w:tc>
        <w:tc>
          <w:tcPr>
            <w:tcW w:w="1080" w:type="dxa"/>
          </w:tcPr>
          <w:p w14:paraId="68D06A05" w14:textId="77777777" w:rsidR="00C63601" w:rsidRDefault="00C63601" w:rsidP="0066189A"/>
        </w:tc>
        <w:tc>
          <w:tcPr>
            <w:tcW w:w="900" w:type="dxa"/>
          </w:tcPr>
          <w:p w14:paraId="68D06A06" w14:textId="77777777" w:rsidR="00C63601" w:rsidRDefault="00C63601" w:rsidP="0066189A"/>
        </w:tc>
        <w:tc>
          <w:tcPr>
            <w:tcW w:w="990" w:type="dxa"/>
          </w:tcPr>
          <w:p w14:paraId="68D06A07" w14:textId="77777777" w:rsidR="00C63601" w:rsidRDefault="00C63601" w:rsidP="0066189A"/>
        </w:tc>
        <w:tc>
          <w:tcPr>
            <w:tcW w:w="1350" w:type="dxa"/>
          </w:tcPr>
          <w:p w14:paraId="68D06A08" w14:textId="77777777" w:rsidR="00C63601" w:rsidRDefault="00C63601" w:rsidP="0066189A"/>
        </w:tc>
      </w:tr>
      <w:tr w:rsidR="00C63601" w14:paraId="68D06A12" w14:textId="77777777" w:rsidTr="008C7663">
        <w:tc>
          <w:tcPr>
            <w:tcW w:w="810" w:type="dxa"/>
            <w:tcBorders>
              <w:top w:val="single" w:sz="4" w:space="0" w:color="auto"/>
            </w:tcBorders>
          </w:tcPr>
          <w:p w14:paraId="68D06A0A" w14:textId="77777777" w:rsidR="00C63601" w:rsidRDefault="00C63601" w:rsidP="0066189A">
            <w:pPr>
              <w:jc w:val="center"/>
            </w:pPr>
            <w:r>
              <w:t>3</w:t>
            </w:r>
          </w:p>
        </w:tc>
        <w:tc>
          <w:tcPr>
            <w:tcW w:w="900" w:type="dxa"/>
            <w:tcBorders>
              <w:top w:val="single" w:sz="4" w:space="0" w:color="auto"/>
            </w:tcBorders>
          </w:tcPr>
          <w:p w14:paraId="68D06A0B" w14:textId="77777777" w:rsidR="00C63601" w:rsidRDefault="00C63601" w:rsidP="0066189A"/>
        </w:tc>
        <w:tc>
          <w:tcPr>
            <w:tcW w:w="990" w:type="dxa"/>
            <w:tcBorders>
              <w:top w:val="single" w:sz="4" w:space="0" w:color="auto"/>
            </w:tcBorders>
          </w:tcPr>
          <w:p w14:paraId="68D06A0C" w14:textId="77777777" w:rsidR="00C63601" w:rsidRDefault="00C63601" w:rsidP="0066189A"/>
        </w:tc>
        <w:tc>
          <w:tcPr>
            <w:tcW w:w="1350" w:type="dxa"/>
          </w:tcPr>
          <w:p w14:paraId="68D06A0D" w14:textId="77777777" w:rsidR="00C63601" w:rsidRDefault="00C63601" w:rsidP="0066189A"/>
        </w:tc>
        <w:tc>
          <w:tcPr>
            <w:tcW w:w="1080" w:type="dxa"/>
          </w:tcPr>
          <w:p w14:paraId="68D06A0E" w14:textId="77777777" w:rsidR="00C63601" w:rsidRDefault="00C63601" w:rsidP="0066189A"/>
        </w:tc>
        <w:tc>
          <w:tcPr>
            <w:tcW w:w="900" w:type="dxa"/>
          </w:tcPr>
          <w:p w14:paraId="68D06A0F" w14:textId="77777777" w:rsidR="00C63601" w:rsidRDefault="00C63601" w:rsidP="0066189A"/>
        </w:tc>
        <w:tc>
          <w:tcPr>
            <w:tcW w:w="990" w:type="dxa"/>
          </w:tcPr>
          <w:p w14:paraId="68D06A10" w14:textId="77777777" w:rsidR="00C63601" w:rsidRDefault="00C63601" w:rsidP="0066189A"/>
        </w:tc>
        <w:tc>
          <w:tcPr>
            <w:tcW w:w="1350" w:type="dxa"/>
          </w:tcPr>
          <w:p w14:paraId="68D06A11" w14:textId="77777777" w:rsidR="00C63601" w:rsidRDefault="00C63601" w:rsidP="0066189A"/>
        </w:tc>
      </w:tr>
    </w:tbl>
    <w:p w14:paraId="68D06A13" w14:textId="77777777" w:rsidR="00C63601" w:rsidRDefault="00C63601" w:rsidP="00B059FB">
      <w:pPr>
        <w:pStyle w:val="lab1"/>
      </w:pPr>
      <w:r>
        <w:t>Average Scores:</w:t>
      </w:r>
    </w:p>
    <w:p w14:paraId="68D06A14" w14:textId="77777777" w:rsidR="00C63601" w:rsidRDefault="00C63601" w:rsidP="00C63601">
      <w:pPr>
        <w:ind w:left="360"/>
      </w:pPr>
    </w:p>
    <w:p w14:paraId="68D06A1B" w14:textId="77777777" w:rsidR="00C06222" w:rsidRDefault="00C06222" w:rsidP="00B059FB">
      <w:pPr>
        <w:pStyle w:val="lab1"/>
        <w:rPr>
          <w:b/>
        </w:rPr>
      </w:pPr>
      <w:bookmarkStart w:id="16" w:name="_GoBack"/>
      <w:bookmarkEnd w:id="16"/>
    </w:p>
    <w:p w14:paraId="68D06A1C" w14:textId="77777777" w:rsidR="00C63601" w:rsidRPr="00C06222" w:rsidRDefault="00345104" w:rsidP="00B059FB">
      <w:pPr>
        <w:pStyle w:val="lab1"/>
        <w:rPr>
          <w:b/>
        </w:rPr>
      </w:pPr>
      <w:r w:rsidRPr="00C06222">
        <w:rPr>
          <w:b/>
        </w:rPr>
        <w:t>Report 3:</w:t>
      </w:r>
      <w:r w:rsidR="00C63601" w:rsidRPr="00C06222">
        <w:rPr>
          <w:b/>
        </w:rPr>
        <w:t>F</w:t>
      </w:r>
      <w:r w:rsidR="004D29B6" w:rsidRPr="00C06222">
        <w:rPr>
          <w:b/>
        </w:rPr>
        <w:t>eedbackDefaulters  report</w:t>
      </w:r>
      <w:r w:rsidR="00C63601" w:rsidRPr="00C06222">
        <w:rPr>
          <w:b/>
        </w:rPr>
        <w:t xml:space="preserve"> for the selected month</w:t>
      </w:r>
    </w:p>
    <w:p w14:paraId="68D06A1D" w14:textId="77777777" w:rsidR="00C63601" w:rsidRDefault="00C63601" w:rsidP="00C63601">
      <w:pPr>
        <w:ind w:left="360"/>
      </w:pPr>
    </w:p>
    <w:p w14:paraId="68D06A1E" w14:textId="77777777" w:rsidR="00C63601" w:rsidRDefault="00C63601" w:rsidP="00C63601">
      <w:pPr>
        <w:ind w:left="360"/>
      </w:pPr>
      <w:r>
        <w:t>From the compiled results, a report is generated as shown below .</w:t>
      </w:r>
      <w:r w:rsidR="00C06222">
        <w:t>This</w:t>
      </w:r>
      <w:r>
        <w:t xml:space="preserve"> lists the participants who are yet to provide feedback or have provided incomplete feedback (indicated by X)</w:t>
      </w:r>
    </w:p>
    <w:p w14:paraId="68D06A1F" w14:textId="77777777" w:rsidR="004D29B6" w:rsidRDefault="004D29B6" w:rsidP="00C63601">
      <w:pPr>
        <w:ind w:left="360"/>
      </w:pPr>
    </w:p>
    <w:p w14:paraId="68D06A20" w14:textId="77777777" w:rsidR="00C63601" w:rsidRDefault="00C63601" w:rsidP="00C63601">
      <w:pPr>
        <w:rPr>
          <w:b/>
        </w:rPr>
      </w:pPr>
    </w:p>
    <w:tbl>
      <w:tblPr>
        <w:tblW w:w="853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720"/>
        <w:gridCol w:w="720"/>
        <w:gridCol w:w="1260"/>
        <w:gridCol w:w="990"/>
        <w:gridCol w:w="810"/>
        <w:gridCol w:w="810"/>
        <w:gridCol w:w="900"/>
        <w:gridCol w:w="720"/>
        <w:gridCol w:w="882"/>
      </w:tblGrid>
      <w:tr w:rsidR="002268DF" w14:paraId="68D06A27" w14:textId="77777777" w:rsidTr="00CA201E">
        <w:trPr>
          <w:trHeight w:val="192"/>
        </w:trPr>
        <w:tc>
          <w:tcPr>
            <w:tcW w:w="720" w:type="dxa"/>
            <w:tcBorders>
              <w:top w:val="single" w:sz="4" w:space="0" w:color="auto"/>
              <w:left w:val="single" w:sz="4" w:space="0" w:color="auto"/>
              <w:bottom w:val="nil"/>
              <w:right w:val="single" w:sz="4" w:space="0" w:color="auto"/>
            </w:tcBorders>
          </w:tcPr>
          <w:p w14:paraId="68D06A21" w14:textId="77777777" w:rsidR="002268DF" w:rsidRDefault="002268DF" w:rsidP="00A2251B">
            <w:r>
              <w:t>S.No</w:t>
            </w:r>
          </w:p>
        </w:tc>
        <w:tc>
          <w:tcPr>
            <w:tcW w:w="720" w:type="dxa"/>
            <w:tcBorders>
              <w:top w:val="single" w:sz="4" w:space="0" w:color="auto"/>
              <w:left w:val="single" w:sz="4" w:space="0" w:color="auto"/>
              <w:bottom w:val="nil"/>
              <w:right w:val="single" w:sz="4" w:space="0" w:color="auto"/>
            </w:tcBorders>
          </w:tcPr>
          <w:p w14:paraId="68D06A22" w14:textId="77777777" w:rsidR="002268DF" w:rsidRDefault="002268DF" w:rsidP="00A2251B">
            <w:pPr>
              <w:jc w:val="center"/>
            </w:pPr>
            <w:r>
              <w:t>Date</w:t>
            </w:r>
          </w:p>
        </w:tc>
        <w:tc>
          <w:tcPr>
            <w:tcW w:w="720" w:type="dxa"/>
            <w:tcBorders>
              <w:top w:val="single" w:sz="4" w:space="0" w:color="auto"/>
              <w:left w:val="single" w:sz="4" w:space="0" w:color="auto"/>
              <w:bottom w:val="nil"/>
              <w:right w:val="single" w:sz="4" w:space="0" w:color="auto"/>
            </w:tcBorders>
          </w:tcPr>
          <w:p w14:paraId="68D06A23" w14:textId="77777777" w:rsidR="002268DF" w:rsidRDefault="00CA201E" w:rsidP="00CA201E">
            <w:pPr>
              <w:jc w:val="center"/>
            </w:pPr>
            <w:r>
              <w:t>Trng</w:t>
            </w:r>
          </w:p>
        </w:tc>
        <w:tc>
          <w:tcPr>
            <w:tcW w:w="1260" w:type="dxa"/>
            <w:tcBorders>
              <w:top w:val="single" w:sz="4" w:space="0" w:color="auto"/>
              <w:left w:val="single" w:sz="4" w:space="0" w:color="auto"/>
              <w:bottom w:val="nil"/>
              <w:right w:val="single" w:sz="4" w:space="0" w:color="auto"/>
            </w:tcBorders>
          </w:tcPr>
          <w:p w14:paraId="68D06A24" w14:textId="77777777" w:rsidR="002268DF" w:rsidRDefault="002268DF" w:rsidP="00A2251B">
            <w:pPr>
              <w:jc w:val="center"/>
            </w:pPr>
            <w:r>
              <w:t>Participant</w:t>
            </w:r>
          </w:p>
        </w:tc>
        <w:tc>
          <w:tcPr>
            <w:tcW w:w="990" w:type="dxa"/>
            <w:tcBorders>
              <w:top w:val="single" w:sz="4" w:space="0" w:color="auto"/>
              <w:left w:val="single" w:sz="4" w:space="0" w:color="auto"/>
              <w:bottom w:val="nil"/>
              <w:right w:val="single" w:sz="4" w:space="0" w:color="auto"/>
            </w:tcBorders>
          </w:tcPr>
          <w:p w14:paraId="68D06A25" w14:textId="77777777" w:rsidR="002268DF" w:rsidRDefault="002268DF" w:rsidP="00A2251B">
            <w:pPr>
              <w:jc w:val="center"/>
            </w:pPr>
            <w:r>
              <w:t>Faculty</w:t>
            </w:r>
          </w:p>
        </w:tc>
        <w:tc>
          <w:tcPr>
            <w:tcW w:w="4122" w:type="dxa"/>
            <w:gridSpan w:val="5"/>
            <w:tcBorders>
              <w:top w:val="single" w:sz="4" w:space="0" w:color="auto"/>
              <w:left w:val="single" w:sz="4" w:space="0" w:color="auto"/>
              <w:bottom w:val="single" w:sz="4" w:space="0" w:color="auto"/>
              <w:right w:val="single" w:sz="4" w:space="0" w:color="auto"/>
            </w:tcBorders>
          </w:tcPr>
          <w:p w14:paraId="68D06A26" w14:textId="77777777" w:rsidR="002268DF" w:rsidRDefault="002268DF" w:rsidP="00A2251B">
            <w:pPr>
              <w:jc w:val="center"/>
            </w:pPr>
            <w:r>
              <w:t>Feedback Scores not Provided</w:t>
            </w:r>
          </w:p>
        </w:tc>
      </w:tr>
      <w:tr w:rsidR="002268DF" w14:paraId="68D06A32" w14:textId="77777777" w:rsidTr="00CA201E">
        <w:tc>
          <w:tcPr>
            <w:tcW w:w="720" w:type="dxa"/>
            <w:tcBorders>
              <w:top w:val="nil"/>
              <w:left w:val="single" w:sz="4" w:space="0" w:color="auto"/>
              <w:bottom w:val="single" w:sz="4" w:space="0" w:color="auto"/>
              <w:right w:val="single" w:sz="4" w:space="0" w:color="auto"/>
            </w:tcBorders>
          </w:tcPr>
          <w:p w14:paraId="68D06A28" w14:textId="77777777" w:rsidR="002268DF" w:rsidRDefault="002268DF" w:rsidP="00A2251B"/>
        </w:tc>
        <w:tc>
          <w:tcPr>
            <w:tcW w:w="720" w:type="dxa"/>
            <w:tcBorders>
              <w:top w:val="nil"/>
              <w:left w:val="single" w:sz="4" w:space="0" w:color="auto"/>
              <w:bottom w:val="single" w:sz="4" w:space="0" w:color="auto"/>
              <w:right w:val="single" w:sz="4" w:space="0" w:color="auto"/>
            </w:tcBorders>
          </w:tcPr>
          <w:p w14:paraId="68D06A29" w14:textId="77777777" w:rsidR="002268DF" w:rsidRDefault="002268DF" w:rsidP="00A2251B">
            <w:pPr>
              <w:jc w:val="center"/>
            </w:pPr>
          </w:p>
        </w:tc>
        <w:tc>
          <w:tcPr>
            <w:tcW w:w="720" w:type="dxa"/>
            <w:tcBorders>
              <w:top w:val="nil"/>
              <w:left w:val="single" w:sz="4" w:space="0" w:color="auto"/>
              <w:bottom w:val="single" w:sz="4" w:space="0" w:color="auto"/>
              <w:right w:val="single" w:sz="4" w:space="0" w:color="auto"/>
            </w:tcBorders>
          </w:tcPr>
          <w:p w14:paraId="68D06A2A" w14:textId="77777777" w:rsidR="002268DF" w:rsidRDefault="002268DF" w:rsidP="00A2251B">
            <w:pPr>
              <w:jc w:val="center"/>
            </w:pPr>
          </w:p>
        </w:tc>
        <w:tc>
          <w:tcPr>
            <w:tcW w:w="1260" w:type="dxa"/>
            <w:tcBorders>
              <w:top w:val="nil"/>
              <w:left w:val="single" w:sz="4" w:space="0" w:color="auto"/>
              <w:bottom w:val="single" w:sz="4" w:space="0" w:color="auto"/>
              <w:right w:val="single" w:sz="4" w:space="0" w:color="auto"/>
            </w:tcBorders>
          </w:tcPr>
          <w:p w14:paraId="68D06A2B" w14:textId="77777777" w:rsidR="002268DF" w:rsidRDefault="002268DF" w:rsidP="00A2251B">
            <w:pPr>
              <w:jc w:val="center"/>
            </w:pPr>
            <w:r>
              <w:t>Name</w:t>
            </w:r>
          </w:p>
        </w:tc>
        <w:tc>
          <w:tcPr>
            <w:tcW w:w="990" w:type="dxa"/>
            <w:tcBorders>
              <w:top w:val="nil"/>
              <w:left w:val="single" w:sz="4" w:space="0" w:color="auto"/>
              <w:bottom w:val="single" w:sz="4" w:space="0" w:color="auto"/>
              <w:right w:val="single" w:sz="4" w:space="0" w:color="auto"/>
            </w:tcBorders>
          </w:tcPr>
          <w:p w14:paraId="68D06A2C" w14:textId="77777777" w:rsidR="002268DF" w:rsidRDefault="002268DF" w:rsidP="00A2251B">
            <w:pPr>
              <w:jc w:val="center"/>
            </w:pPr>
            <w:r>
              <w:t>Name</w:t>
            </w:r>
          </w:p>
        </w:tc>
        <w:tc>
          <w:tcPr>
            <w:tcW w:w="810" w:type="dxa"/>
            <w:tcBorders>
              <w:top w:val="single" w:sz="4" w:space="0" w:color="auto"/>
              <w:left w:val="single" w:sz="4" w:space="0" w:color="auto"/>
            </w:tcBorders>
            <w:vAlign w:val="bottom"/>
          </w:tcPr>
          <w:p w14:paraId="68D06A2D" w14:textId="77777777" w:rsidR="002268DF" w:rsidRDefault="004D29B6" w:rsidP="004D29B6">
            <w:pPr>
              <w:rPr>
                <w:rFonts w:cs="Arial"/>
                <w:szCs w:val="20"/>
              </w:rPr>
            </w:pPr>
            <w:r>
              <w:rPr>
                <w:rFonts w:cs="Arial"/>
                <w:szCs w:val="20"/>
              </w:rPr>
              <w:t>Pre &amp;Com</w:t>
            </w:r>
          </w:p>
        </w:tc>
        <w:tc>
          <w:tcPr>
            <w:tcW w:w="810" w:type="dxa"/>
            <w:tcBorders>
              <w:top w:val="single" w:sz="4" w:space="0" w:color="auto"/>
            </w:tcBorders>
            <w:vAlign w:val="bottom"/>
          </w:tcPr>
          <w:p w14:paraId="68D06A2E" w14:textId="77777777" w:rsidR="002268DF" w:rsidRDefault="004D29B6" w:rsidP="004D29B6">
            <w:pPr>
              <w:rPr>
                <w:rFonts w:cs="Arial"/>
                <w:szCs w:val="20"/>
              </w:rPr>
            </w:pPr>
            <w:r>
              <w:rPr>
                <w:rFonts w:cs="Arial"/>
                <w:szCs w:val="20"/>
              </w:rPr>
              <w:t>Clarf doubt</w:t>
            </w:r>
          </w:p>
        </w:tc>
        <w:tc>
          <w:tcPr>
            <w:tcW w:w="900" w:type="dxa"/>
            <w:tcBorders>
              <w:top w:val="single" w:sz="4" w:space="0" w:color="auto"/>
            </w:tcBorders>
            <w:vAlign w:val="bottom"/>
          </w:tcPr>
          <w:p w14:paraId="68D06A2F" w14:textId="77777777" w:rsidR="002268DF" w:rsidRDefault="004D29B6" w:rsidP="004D29B6">
            <w:pPr>
              <w:jc w:val="center"/>
              <w:rPr>
                <w:rFonts w:cs="Arial"/>
                <w:szCs w:val="20"/>
              </w:rPr>
            </w:pPr>
            <w:r>
              <w:rPr>
                <w:rFonts w:cs="Arial"/>
                <w:szCs w:val="20"/>
              </w:rPr>
              <w:t>Time Mngmt</w:t>
            </w:r>
          </w:p>
        </w:tc>
        <w:tc>
          <w:tcPr>
            <w:tcW w:w="720" w:type="dxa"/>
            <w:tcBorders>
              <w:top w:val="single" w:sz="4" w:space="0" w:color="auto"/>
            </w:tcBorders>
            <w:vAlign w:val="bottom"/>
          </w:tcPr>
          <w:p w14:paraId="68D06A30" w14:textId="77777777" w:rsidR="002268DF" w:rsidRDefault="004D29B6" w:rsidP="004D29B6">
            <w:pPr>
              <w:rPr>
                <w:rFonts w:cs="Arial"/>
                <w:szCs w:val="20"/>
              </w:rPr>
            </w:pPr>
            <w:r>
              <w:rPr>
                <w:rFonts w:cs="Arial"/>
                <w:szCs w:val="20"/>
              </w:rPr>
              <w:t>Handout</w:t>
            </w:r>
          </w:p>
        </w:tc>
        <w:tc>
          <w:tcPr>
            <w:tcW w:w="882" w:type="dxa"/>
            <w:tcBorders>
              <w:top w:val="single" w:sz="4" w:space="0" w:color="auto"/>
            </w:tcBorders>
            <w:vAlign w:val="bottom"/>
          </w:tcPr>
          <w:p w14:paraId="68D06A31" w14:textId="77777777" w:rsidR="002268DF" w:rsidRDefault="004D29B6" w:rsidP="004D29B6">
            <w:pPr>
              <w:rPr>
                <w:rFonts w:cs="Arial"/>
                <w:szCs w:val="20"/>
              </w:rPr>
            </w:pPr>
            <w:r>
              <w:rPr>
                <w:rFonts w:cs="Arial"/>
                <w:szCs w:val="20"/>
              </w:rPr>
              <w:t>Hw/Sw</w:t>
            </w:r>
          </w:p>
        </w:tc>
      </w:tr>
      <w:tr w:rsidR="002268DF" w14:paraId="68D06A3D" w14:textId="77777777" w:rsidTr="00CA201E">
        <w:tc>
          <w:tcPr>
            <w:tcW w:w="720" w:type="dxa"/>
            <w:tcBorders>
              <w:top w:val="single" w:sz="4" w:space="0" w:color="auto"/>
              <w:bottom w:val="single" w:sz="4" w:space="0" w:color="auto"/>
            </w:tcBorders>
          </w:tcPr>
          <w:p w14:paraId="68D06A33" w14:textId="77777777" w:rsidR="002268DF" w:rsidRPr="008341D0" w:rsidRDefault="002268DF" w:rsidP="00A2251B">
            <w:pPr>
              <w:jc w:val="center"/>
              <w:rPr>
                <w:szCs w:val="20"/>
              </w:rPr>
            </w:pPr>
            <w:r w:rsidRPr="008341D0">
              <w:rPr>
                <w:szCs w:val="20"/>
              </w:rPr>
              <w:t>1</w:t>
            </w:r>
          </w:p>
        </w:tc>
        <w:tc>
          <w:tcPr>
            <w:tcW w:w="720" w:type="dxa"/>
            <w:tcBorders>
              <w:top w:val="single" w:sz="4" w:space="0" w:color="auto"/>
              <w:bottom w:val="single" w:sz="4" w:space="0" w:color="auto"/>
            </w:tcBorders>
          </w:tcPr>
          <w:p w14:paraId="68D06A34" w14:textId="77777777" w:rsidR="002268DF" w:rsidRPr="008341D0" w:rsidRDefault="002268DF" w:rsidP="00A2251B">
            <w:pPr>
              <w:rPr>
                <w:szCs w:val="20"/>
              </w:rPr>
            </w:pPr>
            <w:r w:rsidRPr="008341D0">
              <w:rPr>
                <w:szCs w:val="20"/>
              </w:rPr>
              <w:t>03</w:t>
            </w:r>
            <w:r>
              <w:rPr>
                <w:szCs w:val="20"/>
              </w:rPr>
              <w:t>/03</w:t>
            </w:r>
          </w:p>
        </w:tc>
        <w:tc>
          <w:tcPr>
            <w:tcW w:w="720" w:type="dxa"/>
            <w:tcBorders>
              <w:top w:val="single" w:sz="4" w:space="0" w:color="auto"/>
              <w:bottom w:val="single" w:sz="4" w:space="0" w:color="auto"/>
            </w:tcBorders>
          </w:tcPr>
          <w:p w14:paraId="68D06A35" w14:textId="77777777" w:rsidR="002268DF" w:rsidRPr="008341D0" w:rsidRDefault="002268DF" w:rsidP="00A2251B">
            <w:pPr>
              <w:rPr>
                <w:szCs w:val="20"/>
              </w:rPr>
            </w:pPr>
            <w:r>
              <w:rPr>
                <w:szCs w:val="20"/>
              </w:rPr>
              <w:t>XYZ</w:t>
            </w:r>
          </w:p>
        </w:tc>
        <w:tc>
          <w:tcPr>
            <w:tcW w:w="1260" w:type="dxa"/>
            <w:tcBorders>
              <w:top w:val="single" w:sz="4" w:space="0" w:color="auto"/>
              <w:bottom w:val="single" w:sz="4" w:space="0" w:color="auto"/>
            </w:tcBorders>
          </w:tcPr>
          <w:p w14:paraId="68D06A36" w14:textId="77777777" w:rsidR="002268DF" w:rsidRPr="008341D0" w:rsidRDefault="002268DF" w:rsidP="00A2251B">
            <w:pPr>
              <w:rPr>
                <w:szCs w:val="20"/>
              </w:rPr>
            </w:pPr>
            <w:r>
              <w:rPr>
                <w:szCs w:val="20"/>
              </w:rPr>
              <w:t>Student #1</w:t>
            </w:r>
          </w:p>
        </w:tc>
        <w:tc>
          <w:tcPr>
            <w:tcW w:w="990" w:type="dxa"/>
            <w:tcBorders>
              <w:top w:val="single" w:sz="4" w:space="0" w:color="auto"/>
              <w:bottom w:val="single" w:sz="4" w:space="0" w:color="auto"/>
            </w:tcBorders>
          </w:tcPr>
          <w:p w14:paraId="68D06A37" w14:textId="77777777" w:rsidR="002268DF" w:rsidRPr="008341D0" w:rsidRDefault="002268DF" w:rsidP="00A2251B">
            <w:pPr>
              <w:rPr>
                <w:szCs w:val="20"/>
              </w:rPr>
            </w:pPr>
            <w:r>
              <w:rPr>
                <w:szCs w:val="20"/>
              </w:rPr>
              <w:t>Faculty #1</w:t>
            </w:r>
          </w:p>
        </w:tc>
        <w:tc>
          <w:tcPr>
            <w:tcW w:w="810" w:type="dxa"/>
          </w:tcPr>
          <w:p w14:paraId="68D06A38" w14:textId="77777777" w:rsidR="002268DF" w:rsidRPr="008341D0" w:rsidRDefault="002268DF" w:rsidP="00A2251B">
            <w:pPr>
              <w:jc w:val="center"/>
              <w:rPr>
                <w:szCs w:val="20"/>
              </w:rPr>
            </w:pPr>
            <w:r>
              <w:rPr>
                <w:szCs w:val="20"/>
              </w:rPr>
              <w:t>X</w:t>
            </w:r>
          </w:p>
        </w:tc>
        <w:tc>
          <w:tcPr>
            <w:tcW w:w="810" w:type="dxa"/>
          </w:tcPr>
          <w:p w14:paraId="68D06A39" w14:textId="77777777" w:rsidR="002268DF" w:rsidRPr="008341D0" w:rsidRDefault="002268DF" w:rsidP="00A2251B">
            <w:pPr>
              <w:jc w:val="center"/>
              <w:rPr>
                <w:szCs w:val="20"/>
              </w:rPr>
            </w:pPr>
          </w:p>
        </w:tc>
        <w:tc>
          <w:tcPr>
            <w:tcW w:w="900" w:type="dxa"/>
          </w:tcPr>
          <w:p w14:paraId="68D06A3A" w14:textId="77777777" w:rsidR="002268DF" w:rsidRPr="008341D0" w:rsidRDefault="002268DF" w:rsidP="00A2251B">
            <w:pPr>
              <w:jc w:val="center"/>
              <w:rPr>
                <w:szCs w:val="20"/>
              </w:rPr>
            </w:pPr>
          </w:p>
        </w:tc>
        <w:tc>
          <w:tcPr>
            <w:tcW w:w="720" w:type="dxa"/>
          </w:tcPr>
          <w:p w14:paraId="68D06A3B" w14:textId="77777777" w:rsidR="002268DF" w:rsidRPr="008341D0" w:rsidRDefault="002268DF" w:rsidP="00A2251B">
            <w:pPr>
              <w:jc w:val="center"/>
              <w:rPr>
                <w:szCs w:val="20"/>
              </w:rPr>
            </w:pPr>
          </w:p>
        </w:tc>
        <w:tc>
          <w:tcPr>
            <w:tcW w:w="882" w:type="dxa"/>
          </w:tcPr>
          <w:p w14:paraId="68D06A3C" w14:textId="77777777" w:rsidR="002268DF" w:rsidRPr="008341D0" w:rsidRDefault="002268DF" w:rsidP="00A2251B">
            <w:pPr>
              <w:jc w:val="center"/>
              <w:rPr>
                <w:szCs w:val="20"/>
              </w:rPr>
            </w:pPr>
            <w:r>
              <w:rPr>
                <w:szCs w:val="20"/>
              </w:rPr>
              <w:t>X</w:t>
            </w:r>
          </w:p>
        </w:tc>
      </w:tr>
      <w:tr w:rsidR="002268DF" w14:paraId="68D06A48" w14:textId="77777777" w:rsidTr="00CA201E">
        <w:tc>
          <w:tcPr>
            <w:tcW w:w="720" w:type="dxa"/>
            <w:tcBorders>
              <w:top w:val="single" w:sz="4" w:space="0" w:color="auto"/>
              <w:bottom w:val="single" w:sz="4" w:space="0" w:color="auto"/>
            </w:tcBorders>
          </w:tcPr>
          <w:p w14:paraId="68D06A3E" w14:textId="77777777" w:rsidR="002268DF" w:rsidRPr="008341D0" w:rsidRDefault="002268DF" w:rsidP="00A2251B">
            <w:pPr>
              <w:jc w:val="center"/>
              <w:rPr>
                <w:szCs w:val="20"/>
              </w:rPr>
            </w:pPr>
            <w:r w:rsidRPr="008341D0">
              <w:rPr>
                <w:szCs w:val="20"/>
              </w:rPr>
              <w:t>2</w:t>
            </w:r>
          </w:p>
        </w:tc>
        <w:tc>
          <w:tcPr>
            <w:tcW w:w="720" w:type="dxa"/>
            <w:tcBorders>
              <w:top w:val="single" w:sz="4" w:space="0" w:color="auto"/>
              <w:bottom w:val="single" w:sz="4" w:space="0" w:color="auto"/>
            </w:tcBorders>
          </w:tcPr>
          <w:p w14:paraId="68D06A3F" w14:textId="77777777" w:rsidR="002268DF" w:rsidRPr="008341D0" w:rsidRDefault="002268DF" w:rsidP="00A2251B">
            <w:pPr>
              <w:rPr>
                <w:szCs w:val="20"/>
              </w:rPr>
            </w:pPr>
          </w:p>
        </w:tc>
        <w:tc>
          <w:tcPr>
            <w:tcW w:w="720" w:type="dxa"/>
            <w:tcBorders>
              <w:top w:val="single" w:sz="4" w:space="0" w:color="auto"/>
              <w:bottom w:val="single" w:sz="4" w:space="0" w:color="auto"/>
            </w:tcBorders>
          </w:tcPr>
          <w:p w14:paraId="68D06A40" w14:textId="77777777" w:rsidR="002268DF" w:rsidRPr="008341D0" w:rsidRDefault="002268DF" w:rsidP="00A2251B">
            <w:pPr>
              <w:rPr>
                <w:szCs w:val="20"/>
              </w:rPr>
            </w:pPr>
          </w:p>
        </w:tc>
        <w:tc>
          <w:tcPr>
            <w:tcW w:w="1260" w:type="dxa"/>
            <w:tcBorders>
              <w:top w:val="single" w:sz="4" w:space="0" w:color="auto"/>
              <w:bottom w:val="single" w:sz="4" w:space="0" w:color="auto"/>
            </w:tcBorders>
          </w:tcPr>
          <w:p w14:paraId="68D06A41" w14:textId="77777777" w:rsidR="002268DF" w:rsidRPr="008341D0" w:rsidRDefault="002268DF" w:rsidP="00A2251B">
            <w:pPr>
              <w:rPr>
                <w:szCs w:val="20"/>
              </w:rPr>
            </w:pPr>
          </w:p>
        </w:tc>
        <w:tc>
          <w:tcPr>
            <w:tcW w:w="990" w:type="dxa"/>
            <w:tcBorders>
              <w:top w:val="single" w:sz="4" w:space="0" w:color="auto"/>
              <w:bottom w:val="single" w:sz="4" w:space="0" w:color="auto"/>
            </w:tcBorders>
          </w:tcPr>
          <w:p w14:paraId="68D06A42" w14:textId="77777777" w:rsidR="002268DF" w:rsidRPr="008341D0" w:rsidRDefault="002268DF" w:rsidP="00A2251B">
            <w:pPr>
              <w:rPr>
                <w:szCs w:val="20"/>
              </w:rPr>
            </w:pPr>
          </w:p>
        </w:tc>
        <w:tc>
          <w:tcPr>
            <w:tcW w:w="810" w:type="dxa"/>
          </w:tcPr>
          <w:p w14:paraId="68D06A43" w14:textId="77777777" w:rsidR="002268DF" w:rsidRPr="008341D0" w:rsidRDefault="002268DF" w:rsidP="00A2251B">
            <w:pPr>
              <w:jc w:val="center"/>
              <w:rPr>
                <w:szCs w:val="20"/>
              </w:rPr>
            </w:pPr>
          </w:p>
        </w:tc>
        <w:tc>
          <w:tcPr>
            <w:tcW w:w="810" w:type="dxa"/>
          </w:tcPr>
          <w:p w14:paraId="68D06A44" w14:textId="77777777" w:rsidR="002268DF" w:rsidRPr="008341D0" w:rsidRDefault="002268DF" w:rsidP="00A2251B">
            <w:pPr>
              <w:jc w:val="center"/>
              <w:rPr>
                <w:szCs w:val="20"/>
              </w:rPr>
            </w:pPr>
          </w:p>
        </w:tc>
        <w:tc>
          <w:tcPr>
            <w:tcW w:w="900" w:type="dxa"/>
          </w:tcPr>
          <w:p w14:paraId="68D06A45" w14:textId="77777777" w:rsidR="002268DF" w:rsidRPr="008341D0" w:rsidRDefault="002268DF" w:rsidP="00A2251B">
            <w:pPr>
              <w:jc w:val="center"/>
              <w:rPr>
                <w:szCs w:val="20"/>
              </w:rPr>
            </w:pPr>
          </w:p>
        </w:tc>
        <w:tc>
          <w:tcPr>
            <w:tcW w:w="720" w:type="dxa"/>
          </w:tcPr>
          <w:p w14:paraId="68D06A46" w14:textId="77777777" w:rsidR="002268DF" w:rsidRPr="008341D0" w:rsidRDefault="002268DF" w:rsidP="00A2251B">
            <w:pPr>
              <w:jc w:val="center"/>
              <w:rPr>
                <w:szCs w:val="20"/>
              </w:rPr>
            </w:pPr>
          </w:p>
        </w:tc>
        <w:tc>
          <w:tcPr>
            <w:tcW w:w="882" w:type="dxa"/>
          </w:tcPr>
          <w:p w14:paraId="68D06A47" w14:textId="77777777" w:rsidR="002268DF" w:rsidRPr="008341D0" w:rsidRDefault="002268DF" w:rsidP="00A2251B">
            <w:pPr>
              <w:jc w:val="center"/>
              <w:rPr>
                <w:szCs w:val="20"/>
              </w:rPr>
            </w:pPr>
          </w:p>
        </w:tc>
      </w:tr>
      <w:tr w:rsidR="002268DF" w14:paraId="68D06A53" w14:textId="77777777" w:rsidTr="00CA201E">
        <w:tc>
          <w:tcPr>
            <w:tcW w:w="720" w:type="dxa"/>
            <w:tcBorders>
              <w:top w:val="single" w:sz="4" w:space="0" w:color="auto"/>
            </w:tcBorders>
          </w:tcPr>
          <w:p w14:paraId="68D06A49" w14:textId="77777777" w:rsidR="002268DF" w:rsidRPr="008341D0" w:rsidRDefault="002268DF" w:rsidP="00A2251B">
            <w:pPr>
              <w:jc w:val="center"/>
              <w:rPr>
                <w:szCs w:val="20"/>
              </w:rPr>
            </w:pPr>
            <w:r w:rsidRPr="008341D0">
              <w:rPr>
                <w:szCs w:val="20"/>
              </w:rPr>
              <w:t>3</w:t>
            </w:r>
          </w:p>
        </w:tc>
        <w:tc>
          <w:tcPr>
            <w:tcW w:w="720" w:type="dxa"/>
            <w:tcBorders>
              <w:top w:val="single" w:sz="4" w:space="0" w:color="auto"/>
            </w:tcBorders>
          </w:tcPr>
          <w:p w14:paraId="68D06A4A" w14:textId="77777777" w:rsidR="002268DF" w:rsidRPr="008341D0" w:rsidRDefault="002268DF" w:rsidP="00A2251B">
            <w:pPr>
              <w:rPr>
                <w:szCs w:val="20"/>
              </w:rPr>
            </w:pPr>
          </w:p>
        </w:tc>
        <w:tc>
          <w:tcPr>
            <w:tcW w:w="720" w:type="dxa"/>
            <w:tcBorders>
              <w:top w:val="single" w:sz="4" w:space="0" w:color="auto"/>
            </w:tcBorders>
          </w:tcPr>
          <w:p w14:paraId="68D06A4B" w14:textId="77777777" w:rsidR="002268DF" w:rsidRPr="008341D0" w:rsidRDefault="002268DF" w:rsidP="00A2251B">
            <w:pPr>
              <w:rPr>
                <w:szCs w:val="20"/>
              </w:rPr>
            </w:pPr>
          </w:p>
        </w:tc>
        <w:tc>
          <w:tcPr>
            <w:tcW w:w="1260" w:type="dxa"/>
            <w:tcBorders>
              <w:top w:val="single" w:sz="4" w:space="0" w:color="auto"/>
            </w:tcBorders>
          </w:tcPr>
          <w:p w14:paraId="68D06A4C" w14:textId="77777777" w:rsidR="002268DF" w:rsidRPr="008341D0" w:rsidRDefault="002268DF" w:rsidP="00A2251B">
            <w:pPr>
              <w:rPr>
                <w:szCs w:val="20"/>
              </w:rPr>
            </w:pPr>
          </w:p>
        </w:tc>
        <w:tc>
          <w:tcPr>
            <w:tcW w:w="990" w:type="dxa"/>
            <w:tcBorders>
              <w:top w:val="single" w:sz="4" w:space="0" w:color="auto"/>
            </w:tcBorders>
          </w:tcPr>
          <w:p w14:paraId="68D06A4D" w14:textId="77777777" w:rsidR="002268DF" w:rsidRPr="008341D0" w:rsidRDefault="002268DF" w:rsidP="00A2251B">
            <w:pPr>
              <w:rPr>
                <w:szCs w:val="20"/>
              </w:rPr>
            </w:pPr>
          </w:p>
        </w:tc>
        <w:tc>
          <w:tcPr>
            <w:tcW w:w="810" w:type="dxa"/>
          </w:tcPr>
          <w:p w14:paraId="68D06A4E" w14:textId="77777777" w:rsidR="002268DF" w:rsidRPr="008341D0" w:rsidRDefault="002268DF" w:rsidP="00A2251B">
            <w:pPr>
              <w:jc w:val="center"/>
              <w:rPr>
                <w:szCs w:val="20"/>
              </w:rPr>
            </w:pPr>
          </w:p>
        </w:tc>
        <w:tc>
          <w:tcPr>
            <w:tcW w:w="810" w:type="dxa"/>
          </w:tcPr>
          <w:p w14:paraId="68D06A4F" w14:textId="77777777" w:rsidR="002268DF" w:rsidRPr="008341D0" w:rsidRDefault="002268DF" w:rsidP="00A2251B">
            <w:pPr>
              <w:jc w:val="center"/>
              <w:rPr>
                <w:szCs w:val="20"/>
              </w:rPr>
            </w:pPr>
          </w:p>
        </w:tc>
        <w:tc>
          <w:tcPr>
            <w:tcW w:w="900" w:type="dxa"/>
          </w:tcPr>
          <w:p w14:paraId="68D06A50" w14:textId="77777777" w:rsidR="002268DF" w:rsidRPr="008341D0" w:rsidRDefault="002268DF" w:rsidP="00A2251B">
            <w:pPr>
              <w:jc w:val="center"/>
              <w:rPr>
                <w:szCs w:val="20"/>
              </w:rPr>
            </w:pPr>
          </w:p>
        </w:tc>
        <w:tc>
          <w:tcPr>
            <w:tcW w:w="720" w:type="dxa"/>
          </w:tcPr>
          <w:p w14:paraId="68D06A51" w14:textId="77777777" w:rsidR="002268DF" w:rsidRPr="008341D0" w:rsidRDefault="002268DF" w:rsidP="00A2251B">
            <w:pPr>
              <w:jc w:val="center"/>
              <w:rPr>
                <w:szCs w:val="20"/>
              </w:rPr>
            </w:pPr>
          </w:p>
        </w:tc>
        <w:tc>
          <w:tcPr>
            <w:tcW w:w="882" w:type="dxa"/>
          </w:tcPr>
          <w:p w14:paraId="68D06A52" w14:textId="77777777" w:rsidR="002268DF" w:rsidRPr="008341D0" w:rsidRDefault="002268DF" w:rsidP="00A2251B">
            <w:pPr>
              <w:jc w:val="center"/>
              <w:rPr>
                <w:szCs w:val="20"/>
              </w:rPr>
            </w:pPr>
          </w:p>
        </w:tc>
      </w:tr>
    </w:tbl>
    <w:p w14:paraId="68D06A54" w14:textId="77777777" w:rsidR="00CB26D4" w:rsidRDefault="00CB26D4" w:rsidP="00B059FB">
      <w:pPr>
        <w:pStyle w:val="lab1"/>
      </w:pPr>
    </w:p>
    <w:p w14:paraId="68D06A55" w14:textId="77777777" w:rsidR="00AD20B4" w:rsidRDefault="00AD20B4" w:rsidP="00AD20B4">
      <w:pPr>
        <w:ind w:left="1800"/>
        <w:rPr>
          <w:rFonts w:ascii="Trebuchet MS" w:hAnsi="Trebuchet MS"/>
        </w:rPr>
      </w:pPr>
    </w:p>
    <w:p w14:paraId="68D06A56" w14:textId="77777777" w:rsidR="007158C3" w:rsidRPr="006C46E8" w:rsidRDefault="007158C3" w:rsidP="009F65F3">
      <w:pPr>
        <w:numPr>
          <w:ilvl w:val="1"/>
          <w:numId w:val="18"/>
        </w:numPr>
        <w:rPr>
          <w:rFonts w:ascii="Trebuchet MS" w:hAnsi="Trebuchet MS"/>
        </w:rPr>
      </w:pPr>
      <w:r w:rsidRPr="002B40A1">
        <w:rPr>
          <w:rFonts w:ascii="Trebuchet MS" w:hAnsi="Trebuchet MS"/>
        </w:rPr>
        <w:t>In this course you need to develop the user interface using HTML and document the flow of your application including the images of html page in a word document. The screens/web pages should include the fields as per the functionality mentioned above. Also, include client-side validations using JavaScript in each of these screens</w:t>
      </w:r>
    </w:p>
    <w:p w14:paraId="68D06A57" w14:textId="77777777" w:rsidR="0026493E" w:rsidRPr="0026493E" w:rsidRDefault="0026493E" w:rsidP="0026493E">
      <w:pPr>
        <w:rPr>
          <w:rFonts w:cs="Arial"/>
        </w:rPr>
      </w:pPr>
      <w:r w:rsidRPr="0026493E">
        <w:rPr>
          <w:rFonts w:cs="Arial"/>
          <w:b/>
        </w:rPr>
        <w:tab/>
      </w:r>
      <w:r w:rsidRPr="0026493E">
        <w:rPr>
          <w:rFonts w:cs="Arial"/>
          <w:b/>
        </w:rPr>
        <w:tab/>
      </w:r>
    </w:p>
    <w:p w14:paraId="68D06A58" w14:textId="77777777" w:rsidR="0026493E" w:rsidRPr="0026493E" w:rsidRDefault="0026493E" w:rsidP="0026493E">
      <w:pPr>
        <w:rPr>
          <w:rFonts w:cs="Arial"/>
        </w:rPr>
      </w:pPr>
    </w:p>
    <w:p w14:paraId="68D06A59" w14:textId="77777777" w:rsidR="00C638C4" w:rsidRPr="0026493E" w:rsidRDefault="00C638C4" w:rsidP="009F65F3">
      <w:pPr>
        <w:numPr>
          <w:ilvl w:val="0"/>
          <w:numId w:val="18"/>
        </w:numPr>
        <w:rPr>
          <w:rFonts w:cs="Arial"/>
          <w:b/>
          <w:bCs/>
        </w:rPr>
      </w:pPr>
      <w:r w:rsidRPr="003C6E80">
        <w:rPr>
          <w:rStyle w:val="StyleBoldDarkRed"/>
          <w:bCs w:val="0"/>
        </w:rPr>
        <w:t>Course: Oracle</w:t>
      </w:r>
      <w:r w:rsidRPr="0026493E">
        <w:rPr>
          <w:rFonts w:cs="Arial"/>
          <w:b/>
          <w:bCs/>
          <w:color w:val="0000FF"/>
        </w:rPr>
        <w:t>(Duration: 5 hours)</w:t>
      </w:r>
    </w:p>
    <w:p w14:paraId="68D06A5A" w14:textId="77777777" w:rsidR="00C638C4" w:rsidRDefault="00C638C4" w:rsidP="00DB6FC6">
      <w:pPr>
        <w:rPr>
          <w:rFonts w:cs="Arial"/>
        </w:rPr>
      </w:pPr>
      <w:r w:rsidRPr="0026493E">
        <w:rPr>
          <w:rFonts w:cs="Arial"/>
        </w:rPr>
        <w:t>Create the following database tables:</w:t>
      </w:r>
    </w:p>
    <w:p w14:paraId="68D06A5B" w14:textId="77777777" w:rsidR="00195AEE" w:rsidRPr="0026493E" w:rsidRDefault="00195AEE" w:rsidP="00DB6FC6">
      <w:pPr>
        <w:rPr>
          <w:rFonts w:cs="Arial"/>
        </w:rPr>
      </w:pPr>
    </w:p>
    <w:p w14:paraId="68D06A5C" w14:textId="77777777" w:rsidR="00C63601" w:rsidRPr="009A3A8C" w:rsidRDefault="00195AEE" w:rsidP="00DB6FC6">
      <w:r>
        <w:t>TRAINING_PROGRAM</w:t>
      </w:r>
    </w:p>
    <w:p w14:paraId="68D06A5D" w14:textId="77777777" w:rsidR="00C63601" w:rsidRPr="009A3A8C" w:rsidRDefault="00C63601" w:rsidP="00DB6FC6">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C63601" w:rsidRPr="009A3A8C" w14:paraId="68D06A62" w14:textId="77777777" w:rsidTr="006C692B">
        <w:trPr>
          <w:trHeight w:val="345"/>
        </w:trPr>
        <w:tc>
          <w:tcPr>
            <w:tcW w:w="1809" w:type="dxa"/>
            <w:shd w:val="clear" w:color="auto" w:fill="D9D9D9"/>
          </w:tcPr>
          <w:p w14:paraId="68D06A5E" w14:textId="77777777" w:rsidR="00C63601" w:rsidRPr="009A3A8C" w:rsidRDefault="00C63601" w:rsidP="0066189A">
            <w:pPr>
              <w:ind w:left="-81"/>
              <w:rPr>
                <w:b/>
              </w:rPr>
            </w:pPr>
            <w:r w:rsidRPr="009A3A8C">
              <w:rPr>
                <w:b/>
              </w:rPr>
              <w:t>Field Name</w:t>
            </w:r>
          </w:p>
        </w:tc>
        <w:tc>
          <w:tcPr>
            <w:tcW w:w="3780" w:type="dxa"/>
            <w:shd w:val="clear" w:color="auto" w:fill="D9D9D9"/>
          </w:tcPr>
          <w:p w14:paraId="68D06A5F" w14:textId="77777777" w:rsidR="00C63601" w:rsidRPr="009A3A8C" w:rsidRDefault="00C63601" w:rsidP="0066189A">
            <w:pPr>
              <w:ind w:left="-81"/>
              <w:rPr>
                <w:b/>
              </w:rPr>
            </w:pPr>
            <w:r w:rsidRPr="009A3A8C">
              <w:rPr>
                <w:b/>
              </w:rPr>
              <w:t>Description</w:t>
            </w:r>
          </w:p>
        </w:tc>
        <w:tc>
          <w:tcPr>
            <w:tcW w:w="1350" w:type="dxa"/>
            <w:shd w:val="clear" w:color="auto" w:fill="D9D9D9"/>
          </w:tcPr>
          <w:p w14:paraId="68D06A60" w14:textId="77777777" w:rsidR="00C63601" w:rsidRPr="009A3A8C" w:rsidRDefault="00C63601" w:rsidP="0066189A">
            <w:pPr>
              <w:ind w:left="-81"/>
              <w:rPr>
                <w:b/>
              </w:rPr>
            </w:pPr>
            <w:r w:rsidRPr="009A3A8C">
              <w:rPr>
                <w:b/>
              </w:rPr>
              <w:t>Datatype</w:t>
            </w:r>
          </w:p>
        </w:tc>
        <w:tc>
          <w:tcPr>
            <w:tcW w:w="1080" w:type="dxa"/>
            <w:shd w:val="clear" w:color="auto" w:fill="D9D9D9"/>
          </w:tcPr>
          <w:p w14:paraId="68D06A61" w14:textId="77777777" w:rsidR="00C63601" w:rsidRPr="009A3A8C" w:rsidRDefault="00C63601" w:rsidP="0066189A">
            <w:pPr>
              <w:ind w:left="-81"/>
              <w:rPr>
                <w:b/>
              </w:rPr>
            </w:pPr>
            <w:r w:rsidRPr="009A3A8C">
              <w:rPr>
                <w:b/>
              </w:rPr>
              <w:t>Size</w:t>
            </w:r>
          </w:p>
        </w:tc>
      </w:tr>
      <w:tr w:rsidR="00C63601" w:rsidRPr="009A3A8C" w14:paraId="68D06A67" w14:textId="77777777" w:rsidTr="006C692B">
        <w:trPr>
          <w:trHeight w:val="345"/>
        </w:trPr>
        <w:tc>
          <w:tcPr>
            <w:tcW w:w="1809" w:type="dxa"/>
          </w:tcPr>
          <w:p w14:paraId="68D06A63" w14:textId="77777777" w:rsidR="00C63601" w:rsidRPr="009A3A8C" w:rsidRDefault="00DB6FC6" w:rsidP="00DB6FC6">
            <w:pPr>
              <w:ind w:left="-81"/>
            </w:pPr>
            <w:r>
              <w:t>Training</w:t>
            </w:r>
            <w:r w:rsidR="00C63601">
              <w:t xml:space="preserve"> Code</w:t>
            </w:r>
          </w:p>
        </w:tc>
        <w:tc>
          <w:tcPr>
            <w:tcW w:w="3780" w:type="dxa"/>
          </w:tcPr>
          <w:p w14:paraId="68D06A64" w14:textId="77777777" w:rsidR="00C63601" w:rsidRPr="0004739C" w:rsidRDefault="00C63601" w:rsidP="0066189A">
            <w:pPr>
              <w:ind w:left="-81"/>
            </w:pPr>
            <w:r>
              <w:t>Running Sequence Number</w:t>
            </w:r>
          </w:p>
        </w:tc>
        <w:tc>
          <w:tcPr>
            <w:tcW w:w="1350" w:type="dxa"/>
          </w:tcPr>
          <w:p w14:paraId="68D06A65" w14:textId="77777777" w:rsidR="00C63601" w:rsidRPr="0004739C" w:rsidRDefault="00C63601" w:rsidP="0066189A">
            <w:pPr>
              <w:ind w:left="-81"/>
            </w:pPr>
            <w:r>
              <w:t>Number</w:t>
            </w:r>
          </w:p>
        </w:tc>
        <w:tc>
          <w:tcPr>
            <w:tcW w:w="1080" w:type="dxa"/>
          </w:tcPr>
          <w:p w14:paraId="68D06A66" w14:textId="77777777" w:rsidR="00C63601" w:rsidRPr="0004739C" w:rsidRDefault="00C63601" w:rsidP="0066189A">
            <w:pPr>
              <w:ind w:left="-81"/>
            </w:pPr>
            <w:r>
              <w:t>5</w:t>
            </w:r>
          </w:p>
        </w:tc>
      </w:tr>
      <w:tr w:rsidR="00DB6FC6" w:rsidRPr="009A3A8C" w14:paraId="68D06A6C" w14:textId="77777777" w:rsidTr="006C692B">
        <w:trPr>
          <w:trHeight w:val="360"/>
        </w:trPr>
        <w:tc>
          <w:tcPr>
            <w:tcW w:w="1809" w:type="dxa"/>
          </w:tcPr>
          <w:p w14:paraId="68D06A68" w14:textId="77777777" w:rsidR="00DB6FC6" w:rsidRDefault="00195AEE" w:rsidP="0066189A">
            <w:pPr>
              <w:ind w:left="-81"/>
            </w:pPr>
            <w:r>
              <w:t>Course code</w:t>
            </w:r>
          </w:p>
        </w:tc>
        <w:tc>
          <w:tcPr>
            <w:tcW w:w="3780" w:type="dxa"/>
          </w:tcPr>
          <w:p w14:paraId="68D06A69" w14:textId="77777777" w:rsidR="00DB6FC6" w:rsidRPr="009A3A8C" w:rsidRDefault="00195AEE" w:rsidP="00195AEE">
            <w:pPr>
              <w:ind w:left="-81"/>
            </w:pPr>
            <w:r>
              <w:t>Course id foreign key to course table</w:t>
            </w:r>
          </w:p>
        </w:tc>
        <w:tc>
          <w:tcPr>
            <w:tcW w:w="1350" w:type="dxa"/>
          </w:tcPr>
          <w:p w14:paraId="68D06A6A" w14:textId="77777777" w:rsidR="00DB6FC6" w:rsidRDefault="00DB6FC6" w:rsidP="0066189A">
            <w:pPr>
              <w:ind w:left="-81"/>
            </w:pPr>
            <w:r>
              <w:t>Varchar</w:t>
            </w:r>
          </w:p>
        </w:tc>
        <w:tc>
          <w:tcPr>
            <w:tcW w:w="1080" w:type="dxa"/>
          </w:tcPr>
          <w:p w14:paraId="68D06A6B" w14:textId="77777777" w:rsidR="00DB6FC6" w:rsidRDefault="00DB6FC6" w:rsidP="0066189A">
            <w:pPr>
              <w:ind w:left="-81"/>
            </w:pPr>
            <w:r>
              <w:t>50</w:t>
            </w:r>
          </w:p>
        </w:tc>
      </w:tr>
      <w:tr w:rsidR="00C63601" w:rsidRPr="009A3A8C" w14:paraId="68D06A71" w14:textId="77777777" w:rsidTr="006C692B">
        <w:trPr>
          <w:trHeight w:val="360"/>
        </w:trPr>
        <w:tc>
          <w:tcPr>
            <w:tcW w:w="1809" w:type="dxa"/>
          </w:tcPr>
          <w:p w14:paraId="68D06A6D" w14:textId="77777777" w:rsidR="00C63601" w:rsidRPr="009A3A8C" w:rsidRDefault="00DB6FC6" w:rsidP="0066189A">
            <w:pPr>
              <w:ind w:left="-81"/>
            </w:pPr>
            <w:r>
              <w:t>Faculty Code</w:t>
            </w:r>
          </w:p>
        </w:tc>
        <w:tc>
          <w:tcPr>
            <w:tcW w:w="3780" w:type="dxa"/>
          </w:tcPr>
          <w:p w14:paraId="68D06A6E" w14:textId="77777777" w:rsidR="00C63601" w:rsidRPr="009A3A8C" w:rsidRDefault="00DB6FC6" w:rsidP="0066189A">
            <w:pPr>
              <w:ind w:left="-81"/>
            </w:pPr>
            <w:r>
              <w:t>Faculty scheduled for training</w:t>
            </w:r>
            <w:r w:rsidR="00195AEE">
              <w:t xml:space="preserve"> foreign key to employee table</w:t>
            </w:r>
          </w:p>
        </w:tc>
        <w:tc>
          <w:tcPr>
            <w:tcW w:w="1350" w:type="dxa"/>
          </w:tcPr>
          <w:p w14:paraId="68D06A6F" w14:textId="77777777" w:rsidR="00C63601" w:rsidRPr="009A3A8C" w:rsidRDefault="00DB6FC6" w:rsidP="0066189A">
            <w:pPr>
              <w:ind w:left="-81"/>
            </w:pPr>
            <w:r>
              <w:t>Varchar</w:t>
            </w:r>
          </w:p>
        </w:tc>
        <w:tc>
          <w:tcPr>
            <w:tcW w:w="1080" w:type="dxa"/>
          </w:tcPr>
          <w:p w14:paraId="68D06A70" w14:textId="77777777" w:rsidR="00C63601" w:rsidRPr="009A3A8C" w:rsidRDefault="00C63601" w:rsidP="0066189A">
            <w:pPr>
              <w:ind w:left="-81"/>
            </w:pPr>
            <w:r>
              <w:t>50</w:t>
            </w:r>
          </w:p>
        </w:tc>
      </w:tr>
      <w:tr w:rsidR="00C63601" w:rsidRPr="009A3A8C" w14:paraId="68D06A76" w14:textId="77777777" w:rsidTr="006C692B">
        <w:trPr>
          <w:trHeight w:val="345"/>
        </w:trPr>
        <w:tc>
          <w:tcPr>
            <w:tcW w:w="1809" w:type="dxa"/>
          </w:tcPr>
          <w:p w14:paraId="68D06A72" w14:textId="77777777" w:rsidR="00C63601" w:rsidRPr="009A3A8C" w:rsidRDefault="00C63601" w:rsidP="0066189A">
            <w:pPr>
              <w:ind w:left="-81"/>
            </w:pPr>
            <w:r>
              <w:lastRenderedPageBreak/>
              <w:t>Start Date</w:t>
            </w:r>
          </w:p>
        </w:tc>
        <w:tc>
          <w:tcPr>
            <w:tcW w:w="3780" w:type="dxa"/>
          </w:tcPr>
          <w:p w14:paraId="68D06A73" w14:textId="77777777" w:rsidR="00C63601" w:rsidRPr="009A3A8C" w:rsidRDefault="00DB6FC6" w:rsidP="0066189A">
            <w:pPr>
              <w:ind w:left="-81"/>
            </w:pPr>
            <w:r>
              <w:t>Starting date of the training</w:t>
            </w:r>
          </w:p>
        </w:tc>
        <w:tc>
          <w:tcPr>
            <w:tcW w:w="1350" w:type="dxa"/>
          </w:tcPr>
          <w:p w14:paraId="68D06A74" w14:textId="77777777" w:rsidR="00C63601" w:rsidRPr="009A3A8C" w:rsidRDefault="00C63601" w:rsidP="0066189A">
            <w:pPr>
              <w:ind w:left="-81"/>
            </w:pPr>
            <w:r>
              <w:t>Date</w:t>
            </w:r>
          </w:p>
        </w:tc>
        <w:tc>
          <w:tcPr>
            <w:tcW w:w="1080" w:type="dxa"/>
          </w:tcPr>
          <w:p w14:paraId="68D06A75" w14:textId="77777777" w:rsidR="00C63601" w:rsidRPr="009A3A8C" w:rsidRDefault="00C63601" w:rsidP="0066189A">
            <w:pPr>
              <w:ind w:left="-81"/>
            </w:pPr>
          </w:p>
        </w:tc>
      </w:tr>
      <w:tr w:rsidR="00C63601" w:rsidRPr="009A3A8C" w14:paraId="68D06A7B" w14:textId="77777777" w:rsidTr="006C692B">
        <w:trPr>
          <w:trHeight w:val="345"/>
        </w:trPr>
        <w:tc>
          <w:tcPr>
            <w:tcW w:w="1809" w:type="dxa"/>
          </w:tcPr>
          <w:p w14:paraId="68D06A77" w14:textId="77777777" w:rsidR="00C63601" w:rsidRPr="009A3A8C" w:rsidRDefault="00C63601" w:rsidP="0066189A">
            <w:pPr>
              <w:ind w:left="-81"/>
            </w:pPr>
            <w:r>
              <w:t>End Date</w:t>
            </w:r>
          </w:p>
        </w:tc>
        <w:tc>
          <w:tcPr>
            <w:tcW w:w="3780" w:type="dxa"/>
          </w:tcPr>
          <w:p w14:paraId="68D06A78" w14:textId="77777777" w:rsidR="00C63601" w:rsidRPr="009A3A8C" w:rsidRDefault="00DB6FC6" w:rsidP="0066189A">
            <w:pPr>
              <w:ind w:left="-81"/>
            </w:pPr>
            <w:r>
              <w:t>End date of the training</w:t>
            </w:r>
          </w:p>
        </w:tc>
        <w:tc>
          <w:tcPr>
            <w:tcW w:w="1350" w:type="dxa"/>
          </w:tcPr>
          <w:p w14:paraId="68D06A79" w14:textId="77777777" w:rsidR="00C63601" w:rsidRPr="009A3A8C" w:rsidRDefault="00C63601" w:rsidP="0066189A">
            <w:pPr>
              <w:ind w:left="-81"/>
            </w:pPr>
            <w:r>
              <w:t>Date</w:t>
            </w:r>
          </w:p>
        </w:tc>
        <w:tc>
          <w:tcPr>
            <w:tcW w:w="1080" w:type="dxa"/>
          </w:tcPr>
          <w:p w14:paraId="68D06A7A" w14:textId="77777777" w:rsidR="00C63601" w:rsidRPr="009A3A8C" w:rsidRDefault="00C63601" w:rsidP="0066189A">
            <w:pPr>
              <w:ind w:left="-81"/>
            </w:pPr>
          </w:p>
        </w:tc>
      </w:tr>
    </w:tbl>
    <w:p w14:paraId="68D06A7C" w14:textId="77777777" w:rsidR="00C63601" w:rsidRPr="009A3A8C" w:rsidRDefault="00C63601" w:rsidP="00DB6FC6">
      <w:pPr>
        <w:pStyle w:val="ListParagraph"/>
        <w:ind w:left="1080"/>
      </w:pPr>
    </w:p>
    <w:p w14:paraId="68D06A7D" w14:textId="77777777" w:rsidR="00B9258A" w:rsidRDefault="00B9258A" w:rsidP="00DB6FC6"/>
    <w:p w14:paraId="68D06A7E" w14:textId="77777777" w:rsidR="00B9258A" w:rsidRDefault="00B9258A" w:rsidP="00DB6FC6"/>
    <w:p w14:paraId="68D06A7F" w14:textId="77777777" w:rsidR="00B9258A" w:rsidRDefault="00B9258A" w:rsidP="00DB6FC6"/>
    <w:p w14:paraId="68D06A80" w14:textId="77777777" w:rsidR="00B9258A" w:rsidRDefault="00B9258A" w:rsidP="00DB6FC6"/>
    <w:p w14:paraId="68D06A81" w14:textId="77777777" w:rsidR="00B9258A" w:rsidRDefault="00B9258A" w:rsidP="00DB6FC6"/>
    <w:p w14:paraId="68D06A82" w14:textId="77777777" w:rsidR="00C63601" w:rsidRPr="009A3A8C" w:rsidRDefault="00C63601" w:rsidP="00DB6FC6">
      <w:r>
        <w:t>COURSE</w:t>
      </w:r>
      <w:r w:rsidRPr="009A3A8C">
        <w:t>_MASTER</w:t>
      </w:r>
    </w:p>
    <w:p w14:paraId="68D06A83" w14:textId="77777777" w:rsidR="00C63601" w:rsidRPr="009A3A8C" w:rsidRDefault="00C63601" w:rsidP="00DB6FC6">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C63601" w:rsidRPr="009A3A8C" w14:paraId="68D06A88" w14:textId="77777777" w:rsidTr="004D29B6">
        <w:trPr>
          <w:trHeight w:val="345"/>
        </w:trPr>
        <w:tc>
          <w:tcPr>
            <w:tcW w:w="1809" w:type="dxa"/>
            <w:shd w:val="clear" w:color="auto" w:fill="D9D9D9"/>
          </w:tcPr>
          <w:p w14:paraId="68D06A84" w14:textId="77777777" w:rsidR="00C63601" w:rsidRPr="009A3A8C" w:rsidRDefault="00C63601" w:rsidP="0066189A">
            <w:pPr>
              <w:ind w:left="-81"/>
              <w:rPr>
                <w:b/>
              </w:rPr>
            </w:pPr>
            <w:r w:rsidRPr="009A3A8C">
              <w:rPr>
                <w:b/>
              </w:rPr>
              <w:t>Field Name</w:t>
            </w:r>
          </w:p>
        </w:tc>
        <w:tc>
          <w:tcPr>
            <w:tcW w:w="3780" w:type="dxa"/>
            <w:shd w:val="clear" w:color="auto" w:fill="D9D9D9"/>
          </w:tcPr>
          <w:p w14:paraId="68D06A85" w14:textId="77777777" w:rsidR="00C63601" w:rsidRPr="009A3A8C" w:rsidRDefault="00C63601" w:rsidP="0066189A">
            <w:pPr>
              <w:ind w:left="-81"/>
              <w:rPr>
                <w:b/>
              </w:rPr>
            </w:pPr>
            <w:r w:rsidRPr="009A3A8C">
              <w:rPr>
                <w:b/>
              </w:rPr>
              <w:t>Description</w:t>
            </w:r>
          </w:p>
        </w:tc>
        <w:tc>
          <w:tcPr>
            <w:tcW w:w="1350" w:type="dxa"/>
            <w:shd w:val="clear" w:color="auto" w:fill="D9D9D9"/>
          </w:tcPr>
          <w:p w14:paraId="68D06A86" w14:textId="77777777" w:rsidR="00C63601" w:rsidRPr="009A3A8C" w:rsidRDefault="00C63601" w:rsidP="0066189A">
            <w:pPr>
              <w:ind w:left="-81"/>
              <w:rPr>
                <w:b/>
              </w:rPr>
            </w:pPr>
            <w:r w:rsidRPr="009A3A8C">
              <w:rPr>
                <w:b/>
              </w:rPr>
              <w:t>Datatype</w:t>
            </w:r>
          </w:p>
        </w:tc>
        <w:tc>
          <w:tcPr>
            <w:tcW w:w="1080" w:type="dxa"/>
            <w:shd w:val="clear" w:color="auto" w:fill="D9D9D9"/>
          </w:tcPr>
          <w:p w14:paraId="68D06A87" w14:textId="77777777" w:rsidR="00C63601" w:rsidRPr="009A3A8C" w:rsidRDefault="00C63601" w:rsidP="0066189A">
            <w:pPr>
              <w:ind w:left="-81"/>
              <w:rPr>
                <w:b/>
              </w:rPr>
            </w:pPr>
            <w:r w:rsidRPr="009A3A8C">
              <w:rPr>
                <w:b/>
              </w:rPr>
              <w:t>Size</w:t>
            </w:r>
          </w:p>
        </w:tc>
      </w:tr>
      <w:tr w:rsidR="00C63601" w:rsidRPr="009A3A8C" w14:paraId="68D06A8D" w14:textId="77777777" w:rsidTr="004D29B6">
        <w:trPr>
          <w:trHeight w:val="458"/>
        </w:trPr>
        <w:tc>
          <w:tcPr>
            <w:tcW w:w="1809" w:type="dxa"/>
          </w:tcPr>
          <w:p w14:paraId="68D06A89" w14:textId="77777777" w:rsidR="00C63601" w:rsidRPr="009A3A8C" w:rsidRDefault="00C63601" w:rsidP="0066189A">
            <w:pPr>
              <w:ind w:left="-81"/>
            </w:pPr>
            <w:r>
              <w:t>Course ID</w:t>
            </w:r>
          </w:p>
        </w:tc>
        <w:tc>
          <w:tcPr>
            <w:tcW w:w="3780" w:type="dxa"/>
          </w:tcPr>
          <w:p w14:paraId="68D06A8A" w14:textId="77777777" w:rsidR="00C63601" w:rsidRPr="009A3A8C" w:rsidRDefault="00C63601" w:rsidP="0066189A">
            <w:pPr>
              <w:ind w:left="-81"/>
            </w:pPr>
            <w:r>
              <w:t>Running Sequence Number</w:t>
            </w:r>
          </w:p>
        </w:tc>
        <w:tc>
          <w:tcPr>
            <w:tcW w:w="1350" w:type="dxa"/>
          </w:tcPr>
          <w:p w14:paraId="68D06A8B" w14:textId="77777777" w:rsidR="00C63601" w:rsidRPr="009A3A8C" w:rsidRDefault="00C63601" w:rsidP="0066189A">
            <w:pPr>
              <w:ind w:left="-81"/>
            </w:pPr>
            <w:r>
              <w:t>Number</w:t>
            </w:r>
          </w:p>
        </w:tc>
        <w:tc>
          <w:tcPr>
            <w:tcW w:w="1080" w:type="dxa"/>
          </w:tcPr>
          <w:p w14:paraId="68D06A8C" w14:textId="77777777" w:rsidR="00C63601" w:rsidRPr="009A3A8C" w:rsidRDefault="00C63601" w:rsidP="0066189A">
            <w:pPr>
              <w:ind w:left="-81"/>
            </w:pPr>
            <w:r>
              <w:t>5</w:t>
            </w:r>
          </w:p>
        </w:tc>
      </w:tr>
      <w:tr w:rsidR="00C63601" w:rsidRPr="009A3A8C" w14:paraId="68D06A92" w14:textId="77777777" w:rsidTr="004D29B6">
        <w:trPr>
          <w:trHeight w:val="345"/>
        </w:trPr>
        <w:tc>
          <w:tcPr>
            <w:tcW w:w="1809" w:type="dxa"/>
          </w:tcPr>
          <w:p w14:paraId="68D06A8E" w14:textId="77777777" w:rsidR="00C63601" w:rsidRPr="009A3A8C" w:rsidRDefault="00C63601" w:rsidP="0066189A">
            <w:pPr>
              <w:ind w:left="-81"/>
            </w:pPr>
            <w:r>
              <w:t>Course Name</w:t>
            </w:r>
          </w:p>
        </w:tc>
        <w:tc>
          <w:tcPr>
            <w:tcW w:w="3780" w:type="dxa"/>
          </w:tcPr>
          <w:p w14:paraId="68D06A8F" w14:textId="77777777" w:rsidR="00C63601" w:rsidRPr="009A3A8C" w:rsidRDefault="00C63601" w:rsidP="0066189A">
            <w:pPr>
              <w:ind w:left="-81"/>
            </w:pPr>
            <w:r>
              <w:t>Name of the Course</w:t>
            </w:r>
          </w:p>
        </w:tc>
        <w:tc>
          <w:tcPr>
            <w:tcW w:w="1350" w:type="dxa"/>
          </w:tcPr>
          <w:p w14:paraId="68D06A90" w14:textId="77777777" w:rsidR="00C63601" w:rsidRPr="009A3A8C" w:rsidRDefault="00DB6FC6" w:rsidP="0066189A">
            <w:pPr>
              <w:ind w:left="-81"/>
            </w:pPr>
            <w:r>
              <w:t>Varchar</w:t>
            </w:r>
          </w:p>
        </w:tc>
        <w:tc>
          <w:tcPr>
            <w:tcW w:w="1080" w:type="dxa"/>
          </w:tcPr>
          <w:p w14:paraId="68D06A91" w14:textId="77777777" w:rsidR="00C63601" w:rsidRPr="009A3A8C" w:rsidRDefault="00C63601" w:rsidP="0066189A">
            <w:pPr>
              <w:ind w:left="-81"/>
            </w:pPr>
            <w:r>
              <w:t>50</w:t>
            </w:r>
          </w:p>
        </w:tc>
      </w:tr>
      <w:tr w:rsidR="00C63601" w:rsidRPr="009A3A8C" w14:paraId="68D06A97" w14:textId="77777777" w:rsidTr="004D29B6">
        <w:trPr>
          <w:trHeight w:val="345"/>
        </w:trPr>
        <w:tc>
          <w:tcPr>
            <w:tcW w:w="1809" w:type="dxa"/>
          </w:tcPr>
          <w:p w14:paraId="68D06A93" w14:textId="77777777" w:rsidR="00C63601" w:rsidRPr="009A3A8C" w:rsidRDefault="00DB6FC6" w:rsidP="0066189A">
            <w:pPr>
              <w:ind w:left="-81"/>
            </w:pPr>
            <w:r>
              <w:t>No of Days</w:t>
            </w:r>
          </w:p>
        </w:tc>
        <w:tc>
          <w:tcPr>
            <w:tcW w:w="3780" w:type="dxa"/>
          </w:tcPr>
          <w:p w14:paraId="68D06A94" w14:textId="77777777" w:rsidR="00C63601" w:rsidRPr="009A3A8C" w:rsidRDefault="00DB6FC6" w:rsidP="00DB6FC6">
            <w:r>
              <w:t xml:space="preserve">No of days </w:t>
            </w:r>
          </w:p>
        </w:tc>
        <w:tc>
          <w:tcPr>
            <w:tcW w:w="1350" w:type="dxa"/>
          </w:tcPr>
          <w:p w14:paraId="68D06A95" w14:textId="77777777" w:rsidR="00C63601" w:rsidRPr="009A3A8C" w:rsidRDefault="005C490D" w:rsidP="0066189A">
            <w:pPr>
              <w:ind w:left="-81"/>
            </w:pPr>
            <w:r>
              <w:t>Number</w:t>
            </w:r>
          </w:p>
        </w:tc>
        <w:tc>
          <w:tcPr>
            <w:tcW w:w="1080" w:type="dxa"/>
          </w:tcPr>
          <w:p w14:paraId="68D06A96" w14:textId="77777777" w:rsidR="00C63601" w:rsidRPr="009A3A8C" w:rsidRDefault="004D29B6" w:rsidP="0066189A">
            <w:pPr>
              <w:ind w:left="-81"/>
            </w:pPr>
            <w:r>
              <w:t>5</w:t>
            </w:r>
          </w:p>
        </w:tc>
      </w:tr>
    </w:tbl>
    <w:p w14:paraId="68D06A98" w14:textId="77777777" w:rsidR="00C63601" w:rsidRPr="009A3A8C" w:rsidRDefault="00C63601" w:rsidP="00DB6FC6">
      <w:pPr>
        <w:pStyle w:val="ListParagraph"/>
        <w:ind w:left="1080"/>
      </w:pPr>
    </w:p>
    <w:p w14:paraId="68D06A99" w14:textId="77777777" w:rsidR="004D29B6" w:rsidRDefault="004D29B6" w:rsidP="00DB6FC6"/>
    <w:p w14:paraId="68D06A9A" w14:textId="77777777" w:rsidR="00C63601" w:rsidRPr="009A3A8C" w:rsidRDefault="00195AEE" w:rsidP="00DB6FC6">
      <w:r>
        <w:t>FACULTY_SKILL</w:t>
      </w:r>
    </w:p>
    <w:p w14:paraId="68D06A9B" w14:textId="77777777" w:rsidR="00C63601" w:rsidRDefault="00C63601" w:rsidP="00DB6FC6">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C63601" w:rsidRPr="0004739C" w14:paraId="68D06AA0" w14:textId="77777777" w:rsidTr="004D29B6">
        <w:trPr>
          <w:trHeight w:val="345"/>
        </w:trPr>
        <w:tc>
          <w:tcPr>
            <w:tcW w:w="1809" w:type="dxa"/>
            <w:shd w:val="clear" w:color="auto" w:fill="D9D9D9"/>
          </w:tcPr>
          <w:p w14:paraId="68D06A9C" w14:textId="77777777" w:rsidR="00C63601" w:rsidRPr="0004739C" w:rsidRDefault="00C63601" w:rsidP="0066189A">
            <w:pPr>
              <w:ind w:left="-81"/>
              <w:rPr>
                <w:b/>
              </w:rPr>
            </w:pPr>
            <w:r w:rsidRPr="0004739C">
              <w:rPr>
                <w:b/>
              </w:rPr>
              <w:t>Field Name</w:t>
            </w:r>
          </w:p>
        </w:tc>
        <w:tc>
          <w:tcPr>
            <w:tcW w:w="3780" w:type="dxa"/>
            <w:shd w:val="clear" w:color="auto" w:fill="D9D9D9"/>
          </w:tcPr>
          <w:p w14:paraId="68D06A9D" w14:textId="77777777" w:rsidR="00C63601" w:rsidRPr="0004739C" w:rsidRDefault="00C63601" w:rsidP="0066189A">
            <w:pPr>
              <w:ind w:left="-81"/>
              <w:rPr>
                <w:b/>
              </w:rPr>
            </w:pPr>
            <w:r w:rsidRPr="0004739C">
              <w:rPr>
                <w:b/>
              </w:rPr>
              <w:t>Description</w:t>
            </w:r>
          </w:p>
        </w:tc>
        <w:tc>
          <w:tcPr>
            <w:tcW w:w="1350" w:type="dxa"/>
            <w:shd w:val="clear" w:color="auto" w:fill="D9D9D9"/>
          </w:tcPr>
          <w:p w14:paraId="68D06A9E" w14:textId="77777777" w:rsidR="00C63601" w:rsidRPr="0004739C" w:rsidRDefault="00C63601" w:rsidP="0066189A">
            <w:pPr>
              <w:ind w:left="-81"/>
              <w:rPr>
                <w:b/>
              </w:rPr>
            </w:pPr>
            <w:r w:rsidRPr="0004739C">
              <w:rPr>
                <w:b/>
              </w:rPr>
              <w:t>Datatype</w:t>
            </w:r>
          </w:p>
        </w:tc>
        <w:tc>
          <w:tcPr>
            <w:tcW w:w="1080" w:type="dxa"/>
            <w:shd w:val="clear" w:color="auto" w:fill="D9D9D9"/>
          </w:tcPr>
          <w:p w14:paraId="68D06A9F" w14:textId="77777777" w:rsidR="00C63601" w:rsidRPr="0004739C" w:rsidRDefault="00C63601" w:rsidP="0066189A">
            <w:pPr>
              <w:ind w:left="-81"/>
              <w:rPr>
                <w:b/>
              </w:rPr>
            </w:pPr>
            <w:r w:rsidRPr="0004739C">
              <w:rPr>
                <w:b/>
              </w:rPr>
              <w:t>Size</w:t>
            </w:r>
          </w:p>
        </w:tc>
      </w:tr>
      <w:tr w:rsidR="00C63601" w:rsidRPr="0004739C" w14:paraId="68D06AA5" w14:textId="77777777" w:rsidTr="004D29B6">
        <w:trPr>
          <w:trHeight w:val="345"/>
        </w:trPr>
        <w:tc>
          <w:tcPr>
            <w:tcW w:w="1809" w:type="dxa"/>
          </w:tcPr>
          <w:p w14:paraId="68D06AA1" w14:textId="77777777" w:rsidR="00C63601" w:rsidRPr="009A3A8C" w:rsidRDefault="00DB6FC6" w:rsidP="0066189A">
            <w:pPr>
              <w:ind w:left="-81"/>
            </w:pPr>
            <w:r>
              <w:t>Faculty Id</w:t>
            </w:r>
          </w:p>
        </w:tc>
        <w:tc>
          <w:tcPr>
            <w:tcW w:w="3780" w:type="dxa"/>
          </w:tcPr>
          <w:p w14:paraId="68D06AA2" w14:textId="77777777" w:rsidR="00C63601" w:rsidRPr="0004739C" w:rsidRDefault="00387F9B" w:rsidP="00DB6FC6">
            <w:r>
              <w:t>Foreign key to employee</w:t>
            </w:r>
          </w:p>
        </w:tc>
        <w:tc>
          <w:tcPr>
            <w:tcW w:w="1350" w:type="dxa"/>
          </w:tcPr>
          <w:p w14:paraId="68D06AA3" w14:textId="77777777" w:rsidR="00C63601" w:rsidRPr="0004739C" w:rsidRDefault="00C63601" w:rsidP="0066189A">
            <w:pPr>
              <w:ind w:left="-81"/>
            </w:pPr>
            <w:r>
              <w:t>Number</w:t>
            </w:r>
          </w:p>
        </w:tc>
        <w:tc>
          <w:tcPr>
            <w:tcW w:w="1080" w:type="dxa"/>
          </w:tcPr>
          <w:p w14:paraId="68D06AA4" w14:textId="77777777" w:rsidR="00C63601" w:rsidRPr="0004739C" w:rsidRDefault="00C63601" w:rsidP="0066189A">
            <w:pPr>
              <w:ind w:left="-81"/>
            </w:pPr>
            <w:r>
              <w:t>5</w:t>
            </w:r>
          </w:p>
        </w:tc>
      </w:tr>
      <w:tr w:rsidR="00C63601" w:rsidRPr="0004739C" w14:paraId="68D06AAA" w14:textId="77777777" w:rsidTr="004D29B6">
        <w:trPr>
          <w:trHeight w:val="360"/>
        </w:trPr>
        <w:tc>
          <w:tcPr>
            <w:tcW w:w="1809" w:type="dxa"/>
          </w:tcPr>
          <w:p w14:paraId="68D06AA6" w14:textId="77777777" w:rsidR="00C63601" w:rsidRDefault="00DB6FC6" w:rsidP="00DB6FC6">
            <w:r>
              <w:t>Skill Set</w:t>
            </w:r>
          </w:p>
        </w:tc>
        <w:tc>
          <w:tcPr>
            <w:tcW w:w="3780" w:type="dxa"/>
          </w:tcPr>
          <w:p w14:paraId="68D06AA7" w14:textId="77777777" w:rsidR="00C63601" w:rsidRDefault="00DB6FC6" w:rsidP="0066189A">
            <w:pPr>
              <w:ind w:left="-81"/>
            </w:pPr>
            <w:r>
              <w:t>Skills separated by comma</w:t>
            </w:r>
          </w:p>
        </w:tc>
        <w:tc>
          <w:tcPr>
            <w:tcW w:w="1350" w:type="dxa"/>
          </w:tcPr>
          <w:p w14:paraId="68D06AA8" w14:textId="77777777" w:rsidR="00C63601" w:rsidRPr="0004739C" w:rsidRDefault="00DB6FC6" w:rsidP="00DB6FC6">
            <w:r>
              <w:t>Varchar</w:t>
            </w:r>
          </w:p>
        </w:tc>
        <w:tc>
          <w:tcPr>
            <w:tcW w:w="1080" w:type="dxa"/>
          </w:tcPr>
          <w:p w14:paraId="68D06AA9" w14:textId="77777777" w:rsidR="00C63601" w:rsidRPr="0004739C" w:rsidRDefault="00DB6FC6" w:rsidP="0066189A">
            <w:pPr>
              <w:ind w:left="-81"/>
            </w:pPr>
            <w:r>
              <w:t>200</w:t>
            </w:r>
          </w:p>
        </w:tc>
      </w:tr>
    </w:tbl>
    <w:p w14:paraId="68D06AAB" w14:textId="77777777" w:rsidR="00C63601" w:rsidRDefault="00C63601" w:rsidP="00DB6FC6">
      <w:pPr>
        <w:pStyle w:val="ListParagraph"/>
        <w:ind w:left="1080"/>
      </w:pPr>
    </w:p>
    <w:p w14:paraId="68D06AAC" w14:textId="77777777" w:rsidR="00C63601" w:rsidRPr="009A3A8C" w:rsidRDefault="00DB6FC6" w:rsidP="00DB6FC6">
      <w:r>
        <w:t>TRAINING-</w:t>
      </w:r>
      <w:r w:rsidR="00C63601">
        <w:t>PARTICIPANT_</w:t>
      </w:r>
      <w:r>
        <w:t>ENROLLMENT</w:t>
      </w:r>
    </w:p>
    <w:p w14:paraId="68D06AAD" w14:textId="77777777" w:rsidR="00C63601" w:rsidRDefault="00C63601" w:rsidP="00DB6FC6"/>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C63601" w:rsidRPr="0004739C" w14:paraId="68D06AB2" w14:textId="77777777" w:rsidTr="004D29B6">
        <w:trPr>
          <w:trHeight w:val="345"/>
        </w:trPr>
        <w:tc>
          <w:tcPr>
            <w:tcW w:w="1809" w:type="dxa"/>
            <w:shd w:val="clear" w:color="auto" w:fill="D9D9D9"/>
          </w:tcPr>
          <w:p w14:paraId="68D06AAE" w14:textId="77777777" w:rsidR="00C63601" w:rsidRPr="0004739C" w:rsidRDefault="00C63601" w:rsidP="0066189A">
            <w:pPr>
              <w:ind w:left="-81"/>
              <w:rPr>
                <w:b/>
              </w:rPr>
            </w:pPr>
            <w:r w:rsidRPr="0004739C">
              <w:rPr>
                <w:b/>
              </w:rPr>
              <w:t>Field Name</w:t>
            </w:r>
          </w:p>
        </w:tc>
        <w:tc>
          <w:tcPr>
            <w:tcW w:w="3780" w:type="dxa"/>
            <w:shd w:val="clear" w:color="auto" w:fill="D9D9D9"/>
          </w:tcPr>
          <w:p w14:paraId="68D06AAF" w14:textId="77777777" w:rsidR="00C63601" w:rsidRPr="0004739C" w:rsidRDefault="00C63601" w:rsidP="0066189A">
            <w:pPr>
              <w:ind w:left="-81"/>
              <w:rPr>
                <w:b/>
              </w:rPr>
            </w:pPr>
            <w:r w:rsidRPr="0004739C">
              <w:rPr>
                <w:b/>
              </w:rPr>
              <w:t>Description</w:t>
            </w:r>
          </w:p>
        </w:tc>
        <w:tc>
          <w:tcPr>
            <w:tcW w:w="1350" w:type="dxa"/>
            <w:shd w:val="clear" w:color="auto" w:fill="D9D9D9"/>
          </w:tcPr>
          <w:p w14:paraId="68D06AB0" w14:textId="77777777" w:rsidR="00C63601" w:rsidRPr="0004739C" w:rsidRDefault="00C63601" w:rsidP="0066189A">
            <w:pPr>
              <w:ind w:left="-81"/>
              <w:rPr>
                <w:b/>
              </w:rPr>
            </w:pPr>
            <w:r w:rsidRPr="0004739C">
              <w:rPr>
                <w:b/>
              </w:rPr>
              <w:t>Datatype</w:t>
            </w:r>
          </w:p>
        </w:tc>
        <w:tc>
          <w:tcPr>
            <w:tcW w:w="1080" w:type="dxa"/>
            <w:shd w:val="clear" w:color="auto" w:fill="D9D9D9"/>
          </w:tcPr>
          <w:p w14:paraId="68D06AB1" w14:textId="77777777" w:rsidR="00C63601" w:rsidRPr="0004739C" w:rsidRDefault="00C63601" w:rsidP="0066189A">
            <w:pPr>
              <w:ind w:left="-81"/>
              <w:rPr>
                <w:b/>
              </w:rPr>
            </w:pPr>
            <w:r w:rsidRPr="0004739C">
              <w:rPr>
                <w:b/>
              </w:rPr>
              <w:t>Size</w:t>
            </w:r>
          </w:p>
        </w:tc>
      </w:tr>
      <w:tr w:rsidR="00C63601" w:rsidRPr="0004739C" w14:paraId="68D06AB7" w14:textId="77777777" w:rsidTr="004D29B6">
        <w:trPr>
          <w:trHeight w:val="345"/>
        </w:trPr>
        <w:tc>
          <w:tcPr>
            <w:tcW w:w="1809" w:type="dxa"/>
          </w:tcPr>
          <w:p w14:paraId="68D06AB3" w14:textId="77777777" w:rsidR="00C63601" w:rsidRPr="009A3A8C" w:rsidRDefault="00DB6FC6" w:rsidP="0066189A">
            <w:pPr>
              <w:ind w:left="-81"/>
            </w:pPr>
            <w:r>
              <w:t>Training_code</w:t>
            </w:r>
          </w:p>
        </w:tc>
        <w:tc>
          <w:tcPr>
            <w:tcW w:w="3780" w:type="dxa"/>
          </w:tcPr>
          <w:p w14:paraId="68D06AB4" w14:textId="77777777" w:rsidR="00C63601" w:rsidRPr="0004739C" w:rsidRDefault="00C63601" w:rsidP="0066189A">
            <w:pPr>
              <w:ind w:left="-81"/>
            </w:pPr>
            <w:r>
              <w:t xml:space="preserve">Foreign Key to </w:t>
            </w:r>
            <w:r w:rsidR="00387F9B">
              <w:t>program master</w:t>
            </w:r>
          </w:p>
        </w:tc>
        <w:tc>
          <w:tcPr>
            <w:tcW w:w="1350" w:type="dxa"/>
          </w:tcPr>
          <w:p w14:paraId="68D06AB5" w14:textId="77777777" w:rsidR="00C63601" w:rsidRPr="0004739C" w:rsidRDefault="00C63601" w:rsidP="0066189A">
            <w:pPr>
              <w:ind w:left="-81"/>
            </w:pPr>
            <w:r>
              <w:t>Number</w:t>
            </w:r>
          </w:p>
        </w:tc>
        <w:tc>
          <w:tcPr>
            <w:tcW w:w="1080" w:type="dxa"/>
          </w:tcPr>
          <w:p w14:paraId="68D06AB6" w14:textId="77777777" w:rsidR="00C63601" w:rsidRPr="0004739C" w:rsidRDefault="00C63601" w:rsidP="0066189A">
            <w:pPr>
              <w:ind w:left="-81"/>
            </w:pPr>
            <w:r>
              <w:t>5</w:t>
            </w:r>
          </w:p>
        </w:tc>
      </w:tr>
      <w:tr w:rsidR="00C63601" w:rsidRPr="0004739C" w14:paraId="68D06ABC" w14:textId="77777777" w:rsidTr="004D29B6">
        <w:trPr>
          <w:trHeight w:val="360"/>
        </w:trPr>
        <w:tc>
          <w:tcPr>
            <w:tcW w:w="1809" w:type="dxa"/>
          </w:tcPr>
          <w:p w14:paraId="68D06AB8" w14:textId="77777777" w:rsidR="00C63601" w:rsidRDefault="00C63601" w:rsidP="0066189A">
            <w:pPr>
              <w:ind w:left="-81"/>
            </w:pPr>
            <w:r>
              <w:t>Participant Id</w:t>
            </w:r>
          </w:p>
        </w:tc>
        <w:tc>
          <w:tcPr>
            <w:tcW w:w="3780" w:type="dxa"/>
          </w:tcPr>
          <w:p w14:paraId="68D06AB9" w14:textId="77777777" w:rsidR="00C63601" w:rsidRDefault="00387F9B" w:rsidP="0066189A">
            <w:pPr>
              <w:ind w:left="-81"/>
            </w:pPr>
            <w:r>
              <w:t>Foreign key to empl</w:t>
            </w:r>
            <w:r w:rsidR="00D84AAB">
              <w:t>o</w:t>
            </w:r>
            <w:r>
              <w:t>yee</w:t>
            </w:r>
          </w:p>
        </w:tc>
        <w:tc>
          <w:tcPr>
            <w:tcW w:w="1350" w:type="dxa"/>
          </w:tcPr>
          <w:p w14:paraId="68D06ABA" w14:textId="77777777" w:rsidR="00C63601" w:rsidRPr="0004739C" w:rsidRDefault="00C63601" w:rsidP="0066189A">
            <w:pPr>
              <w:ind w:left="-81"/>
            </w:pPr>
            <w:r>
              <w:t>Number</w:t>
            </w:r>
          </w:p>
        </w:tc>
        <w:tc>
          <w:tcPr>
            <w:tcW w:w="1080" w:type="dxa"/>
          </w:tcPr>
          <w:p w14:paraId="68D06ABB" w14:textId="77777777" w:rsidR="00C63601" w:rsidRPr="0004739C" w:rsidRDefault="00C63601" w:rsidP="0066189A">
            <w:pPr>
              <w:ind w:left="-81"/>
            </w:pPr>
            <w:r>
              <w:t>5</w:t>
            </w:r>
          </w:p>
        </w:tc>
      </w:tr>
    </w:tbl>
    <w:p w14:paraId="68D06ABD" w14:textId="77777777" w:rsidR="00C63601" w:rsidRDefault="00C63601" w:rsidP="00DB6FC6">
      <w:pPr>
        <w:ind w:left="720"/>
      </w:pPr>
    </w:p>
    <w:p w14:paraId="68D06ABE" w14:textId="77777777" w:rsidR="00C63601" w:rsidRDefault="00C63601" w:rsidP="00DB6FC6">
      <w:pPr>
        <w:pStyle w:val="ListParagraph"/>
        <w:ind w:left="1080"/>
      </w:pPr>
    </w:p>
    <w:p w14:paraId="68D06ABF" w14:textId="77777777" w:rsidR="00C63601" w:rsidRPr="009A3A8C" w:rsidRDefault="00C63601" w:rsidP="00DB6FC6">
      <w:r>
        <w:t>FEEDBACK_MASTER</w:t>
      </w:r>
    </w:p>
    <w:p w14:paraId="68D06AC0" w14:textId="77777777" w:rsidR="00C63601" w:rsidRDefault="00C63601" w:rsidP="00DB6FC6">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1"/>
        <w:gridCol w:w="3764"/>
        <w:gridCol w:w="1347"/>
        <w:gridCol w:w="1077"/>
      </w:tblGrid>
      <w:tr w:rsidR="00C63601" w:rsidRPr="0004739C" w14:paraId="68D06AC5" w14:textId="77777777" w:rsidTr="004D29B6">
        <w:trPr>
          <w:trHeight w:val="345"/>
        </w:trPr>
        <w:tc>
          <w:tcPr>
            <w:tcW w:w="1809" w:type="dxa"/>
            <w:shd w:val="clear" w:color="auto" w:fill="D9D9D9"/>
          </w:tcPr>
          <w:p w14:paraId="68D06AC1" w14:textId="77777777" w:rsidR="00C63601" w:rsidRPr="0004739C" w:rsidRDefault="00C63601" w:rsidP="0066189A">
            <w:pPr>
              <w:ind w:left="-81"/>
              <w:rPr>
                <w:b/>
              </w:rPr>
            </w:pPr>
            <w:r w:rsidRPr="0004739C">
              <w:rPr>
                <w:b/>
              </w:rPr>
              <w:t>Field Name</w:t>
            </w:r>
          </w:p>
        </w:tc>
        <w:tc>
          <w:tcPr>
            <w:tcW w:w="3780" w:type="dxa"/>
            <w:shd w:val="clear" w:color="auto" w:fill="D9D9D9"/>
          </w:tcPr>
          <w:p w14:paraId="68D06AC2" w14:textId="77777777" w:rsidR="00C63601" w:rsidRPr="0004739C" w:rsidRDefault="00C63601" w:rsidP="0066189A">
            <w:pPr>
              <w:ind w:left="-81"/>
              <w:rPr>
                <w:b/>
              </w:rPr>
            </w:pPr>
            <w:r w:rsidRPr="0004739C">
              <w:rPr>
                <w:b/>
              </w:rPr>
              <w:t>Description</w:t>
            </w:r>
          </w:p>
        </w:tc>
        <w:tc>
          <w:tcPr>
            <w:tcW w:w="1350" w:type="dxa"/>
            <w:shd w:val="clear" w:color="auto" w:fill="D9D9D9"/>
          </w:tcPr>
          <w:p w14:paraId="68D06AC3" w14:textId="5E66FEBF" w:rsidR="00C63601" w:rsidRPr="0004739C" w:rsidRDefault="005063C4" w:rsidP="0066189A">
            <w:pPr>
              <w:ind w:left="-81"/>
              <w:rPr>
                <w:b/>
              </w:rPr>
            </w:pPr>
            <w:r w:rsidRPr="0004739C">
              <w:rPr>
                <w:b/>
              </w:rPr>
              <w:t>Data type</w:t>
            </w:r>
          </w:p>
        </w:tc>
        <w:tc>
          <w:tcPr>
            <w:tcW w:w="1080" w:type="dxa"/>
            <w:shd w:val="clear" w:color="auto" w:fill="D9D9D9"/>
          </w:tcPr>
          <w:p w14:paraId="68D06AC4" w14:textId="77777777" w:rsidR="00C63601" w:rsidRPr="0004739C" w:rsidRDefault="00C63601" w:rsidP="0066189A">
            <w:pPr>
              <w:ind w:left="-81"/>
              <w:rPr>
                <w:b/>
              </w:rPr>
            </w:pPr>
            <w:r w:rsidRPr="0004739C">
              <w:rPr>
                <w:b/>
              </w:rPr>
              <w:t>Size</w:t>
            </w:r>
          </w:p>
        </w:tc>
      </w:tr>
      <w:tr w:rsidR="00C63601" w:rsidRPr="0004739C" w14:paraId="68D06ACA" w14:textId="77777777" w:rsidTr="004D29B6">
        <w:trPr>
          <w:trHeight w:val="345"/>
        </w:trPr>
        <w:tc>
          <w:tcPr>
            <w:tcW w:w="1809" w:type="dxa"/>
            <w:vAlign w:val="center"/>
          </w:tcPr>
          <w:p w14:paraId="68D06AC6" w14:textId="77777777" w:rsidR="00C63601" w:rsidRPr="009A3A8C" w:rsidRDefault="00DB6FC6" w:rsidP="0066189A">
            <w:pPr>
              <w:ind w:left="-81"/>
            </w:pPr>
            <w:r>
              <w:t>Training Code</w:t>
            </w:r>
          </w:p>
        </w:tc>
        <w:tc>
          <w:tcPr>
            <w:tcW w:w="3780" w:type="dxa"/>
            <w:vAlign w:val="center"/>
          </w:tcPr>
          <w:p w14:paraId="68D06AC7" w14:textId="77777777" w:rsidR="00C63601" w:rsidRPr="0004739C" w:rsidRDefault="00C63601" w:rsidP="0066189A">
            <w:pPr>
              <w:ind w:left="-81"/>
            </w:pPr>
            <w:r>
              <w:t xml:space="preserve">Foreign Key to </w:t>
            </w:r>
            <w:r w:rsidR="0066189A">
              <w:t xml:space="preserve">Training </w:t>
            </w:r>
            <w:r>
              <w:t>_Master</w:t>
            </w:r>
          </w:p>
        </w:tc>
        <w:tc>
          <w:tcPr>
            <w:tcW w:w="1350" w:type="dxa"/>
            <w:vAlign w:val="center"/>
          </w:tcPr>
          <w:p w14:paraId="68D06AC8" w14:textId="77777777" w:rsidR="00C63601" w:rsidRPr="0004739C" w:rsidRDefault="00C63601" w:rsidP="0066189A">
            <w:pPr>
              <w:ind w:left="-81"/>
            </w:pPr>
            <w:r>
              <w:t>Number</w:t>
            </w:r>
          </w:p>
        </w:tc>
        <w:tc>
          <w:tcPr>
            <w:tcW w:w="1080" w:type="dxa"/>
            <w:vAlign w:val="center"/>
          </w:tcPr>
          <w:p w14:paraId="68D06AC9" w14:textId="77777777" w:rsidR="00C63601" w:rsidRPr="0004739C" w:rsidRDefault="00C63601" w:rsidP="0066189A">
            <w:pPr>
              <w:ind w:left="-81"/>
            </w:pPr>
            <w:r>
              <w:t>5</w:t>
            </w:r>
          </w:p>
        </w:tc>
      </w:tr>
      <w:tr w:rsidR="00C63601" w:rsidRPr="0004739C" w14:paraId="68D06ACF" w14:textId="77777777" w:rsidTr="004D29B6">
        <w:trPr>
          <w:trHeight w:val="360"/>
        </w:trPr>
        <w:tc>
          <w:tcPr>
            <w:tcW w:w="1809" w:type="dxa"/>
            <w:vAlign w:val="center"/>
          </w:tcPr>
          <w:p w14:paraId="68D06ACB" w14:textId="77777777" w:rsidR="00C63601" w:rsidRDefault="00C63601" w:rsidP="0066189A">
            <w:pPr>
              <w:ind w:left="-81"/>
            </w:pPr>
            <w:r>
              <w:t>Participant Id</w:t>
            </w:r>
          </w:p>
        </w:tc>
        <w:tc>
          <w:tcPr>
            <w:tcW w:w="3780" w:type="dxa"/>
            <w:vAlign w:val="center"/>
          </w:tcPr>
          <w:p w14:paraId="68D06ACC" w14:textId="77777777" w:rsidR="00C63601" w:rsidRDefault="00C63601" w:rsidP="0066189A">
            <w:pPr>
              <w:ind w:left="-81"/>
            </w:pPr>
            <w:r>
              <w:t xml:space="preserve">Foreign Key to </w:t>
            </w:r>
            <w:r w:rsidR="00387F9B">
              <w:t>Employee</w:t>
            </w:r>
          </w:p>
        </w:tc>
        <w:tc>
          <w:tcPr>
            <w:tcW w:w="1350" w:type="dxa"/>
            <w:vAlign w:val="center"/>
          </w:tcPr>
          <w:p w14:paraId="68D06ACD" w14:textId="77777777" w:rsidR="00C63601" w:rsidRPr="0004739C" w:rsidRDefault="00C63601" w:rsidP="0066189A">
            <w:pPr>
              <w:ind w:left="-81"/>
            </w:pPr>
            <w:r>
              <w:t>Number</w:t>
            </w:r>
          </w:p>
        </w:tc>
        <w:tc>
          <w:tcPr>
            <w:tcW w:w="1080" w:type="dxa"/>
            <w:vAlign w:val="center"/>
          </w:tcPr>
          <w:p w14:paraId="68D06ACE" w14:textId="77777777" w:rsidR="00C63601" w:rsidRPr="0004739C" w:rsidRDefault="00C63601" w:rsidP="0066189A">
            <w:pPr>
              <w:ind w:left="-81"/>
            </w:pPr>
            <w:r>
              <w:t>5</w:t>
            </w:r>
          </w:p>
        </w:tc>
      </w:tr>
      <w:tr w:rsidR="00C63601" w:rsidRPr="00A2421B" w14:paraId="68D06AD4" w14:textId="77777777" w:rsidTr="004D29B6">
        <w:trPr>
          <w:trHeight w:val="360"/>
        </w:trPr>
        <w:tc>
          <w:tcPr>
            <w:tcW w:w="1809" w:type="dxa"/>
            <w:vAlign w:val="center"/>
          </w:tcPr>
          <w:p w14:paraId="68D06AD0" w14:textId="77777777" w:rsidR="00C63601" w:rsidRPr="00A2421B" w:rsidRDefault="00C63601" w:rsidP="0066189A">
            <w:pPr>
              <w:ind w:left="-81"/>
            </w:pPr>
            <w:r w:rsidRPr="00A2421B">
              <w:lastRenderedPageBreak/>
              <w:t>F</w:t>
            </w:r>
            <w:r w:rsidR="004D29B6">
              <w:t>B_Prs_comm</w:t>
            </w:r>
          </w:p>
        </w:tc>
        <w:tc>
          <w:tcPr>
            <w:tcW w:w="3780" w:type="dxa"/>
            <w:vAlign w:val="center"/>
          </w:tcPr>
          <w:p w14:paraId="68D06AD1" w14:textId="77777777" w:rsidR="00C63601" w:rsidRPr="00A2421B" w:rsidRDefault="00C63601" w:rsidP="0066189A">
            <w:pPr>
              <w:ind w:left="-81"/>
            </w:pPr>
            <w:r>
              <w:t>Number</w:t>
            </w:r>
          </w:p>
        </w:tc>
        <w:tc>
          <w:tcPr>
            <w:tcW w:w="1350" w:type="dxa"/>
            <w:vAlign w:val="center"/>
          </w:tcPr>
          <w:p w14:paraId="68D06AD2" w14:textId="77777777" w:rsidR="00C63601" w:rsidRPr="0004739C" w:rsidRDefault="00C63601" w:rsidP="0066189A">
            <w:pPr>
              <w:ind w:left="-81"/>
            </w:pPr>
            <w:r>
              <w:t>Number</w:t>
            </w:r>
          </w:p>
        </w:tc>
        <w:tc>
          <w:tcPr>
            <w:tcW w:w="1080" w:type="dxa"/>
            <w:vAlign w:val="center"/>
          </w:tcPr>
          <w:p w14:paraId="68D06AD3" w14:textId="77777777" w:rsidR="00C63601" w:rsidRPr="00A2421B" w:rsidRDefault="00C63601" w:rsidP="0066189A">
            <w:pPr>
              <w:ind w:left="-81"/>
            </w:pPr>
            <w:r>
              <w:t>1</w:t>
            </w:r>
          </w:p>
        </w:tc>
      </w:tr>
      <w:tr w:rsidR="00C63601" w:rsidRPr="00A2421B" w14:paraId="68D06AD9" w14:textId="77777777" w:rsidTr="004D29B6">
        <w:trPr>
          <w:trHeight w:val="360"/>
        </w:trPr>
        <w:tc>
          <w:tcPr>
            <w:tcW w:w="1809" w:type="dxa"/>
            <w:vAlign w:val="center"/>
          </w:tcPr>
          <w:p w14:paraId="68D06AD5" w14:textId="77777777" w:rsidR="00C63601" w:rsidRPr="00A2421B" w:rsidRDefault="00C63601" w:rsidP="0066189A">
            <w:pPr>
              <w:ind w:left="-81"/>
            </w:pPr>
            <w:r w:rsidRPr="00A2421B">
              <w:t>F</w:t>
            </w:r>
            <w:r w:rsidR="004D29B6">
              <w:t>B_Clrfy_dbts</w:t>
            </w:r>
          </w:p>
        </w:tc>
        <w:tc>
          <w:tcPr>
            <w:tcW w:w="3780" w:type="dxa"/>
            <w:vAlign w:val="center"/>
          </w:tcPr>
          <w:p w14:paraId="68D06AD6" w14:textId="77777777" w:rsidR="00C63601" w:rsidRDefault="00C63601" w:rsidP="0066189A">
            <w:pPr>
              <w:ind w:left="-81"/>
            </w:pPr>
            <w:r w:rsidRPr="005344A4">
              <w:t>Number</w:t>
            </w:r>
          </w:p>
        </w:tc>
        <w:tc>
          <w:tcPr>
            <w:tcW w:w="1350" w:type="dxa"/>
            <w:vAlign w:val="center"/>
          </w:tcPr>
          <w:p w14:paraId="68D06AD7" w14:textId="77777777" w:rsidR="00C63601" w:rsidRPr="0004739C" w:rsidRDefault="00C63601" w:rsidP="0066189A">
            <w:pPr>
              <w:ind w:left="-81"/>
            </w:pPr>
            <w:r>
              <w:t>Number</w:t>
            </w:r>
          </w:p>
        </w:tc>
        <w:tc>
          <w:tcPr>
            <w:tcW w:w="1080" w:type="dxa"/>
            <w:vAlign w:val="center"/>
          </w:tcPr>
          <w:p w14:paraId="68D06AD8" w14:textId="77777777" w:rsidR="00C63601" w:rsidRPr="00A2421B" w:rsidRDefault="00C63601" w:rsidP="0066189A">
            <w:pPr>
              <w:ind w:left="-81"/>
            </w:pPr>
            <w:r>
              <w:t>1</w:t>
            </w:r>
          </w:p>
        </w:tc>
      </w:tr>
      <w:tr w:rsidR="00C63601" w:rsidRPr="00A2421B" w14:paraId="68D06ADE" w14:textId="77777777" w:rsidTr="004D29B6">
        <w:trPr>
          <w:trHeight w:val="360"/>
        </w:trPr>
        <w:tc>
          <w:tcPr>
            <w:tcW w:w="1809" w:type="dxa"/>
            <w:vAlign w:val="center"/>
          </w:tcPr>
          <w:p w14:paraId="68D06ADA" w14:textId="77777777" w:rsidR="00C63601" w:rsidRPr="00A2421B" w:rsidRDefault="00C63601" w:rsidP="0066189A">
            <w:pPr>
              <w:ind w:left="-81"/>
            </w:pPr>
            <w:r w:rsidRPr="00A2421B">
              <w:t>F</w:t>
            </w:r>
            <w:r w:rsidR="004D29B6">
              <w:t>B_TM</w:t>
            </w:r>
          </w:p>
        </w:tc>
        <w:tc>
          <w:tcPr>
            <w:tcW w:w="3780" w:type="dxa"/>
            <w:vAlign w:val="center"/>
          </w:tcPr>
          <w:p w14:paraId="68D06ADB" w14:textId="77777777" w:rsidR="00C63601" w:rsidRDefault="00C63601" w:rsidP="0066189A">
            <w:pPr>
              <w:ind w:left="-81"/>
            </w:pPr>
            <w:r w:rsidRPr="005344A4">
              <w:t>Number</w:t>
            </w:r>
          </w:p>
        </w:tc>
        <w:tc>
          <w:tcPr>
            <w:tcW w:w="1350" w:type="dxa"/>
            <w:vAlign w:val="center"/>
          </w:tcPr>
          <w:p w14:paraId="68D06ADC" w14:textId="77777777" w:rsidR="00C63601" w:rsidRPr="0004739C" w:rsidRDefault="00C63601" w:rsidP="0066189A">
            <w:pPr>
              <w:ind w:left="-81"/>
            </w:pPr>
            <w:r>
              <w:t>Number</w:t>
            </w:r>
          </w:p>
        </w:tc>
        <w:tc>
          <w:tcPr>
            <w:tcW w:w="1080" w:type="dxa"/>
            <w:vAlign w:val="center"/>
          </w:tcPr>
          <w:p w14:paraId="68D06ADD" w14:textId="77777777" w:rsidR="00C63601" w:rsidRPr="00A2421B" w:rsidRDefault="00C63601" w:rsidP="0066189A">
            <w:pPr>
              <w:ind w:left="-81"/>
            </w:pPr>
            <w:r>
              <w:t>1</w:t>
            </w:r>
          </w:p>
        </w:tc>
      </w:tr>
      <w:tr w:rsidR="00C63601" w:rsidRPr="00A2421B" w14:paraId="68D06AE3" w14:textId="77777777" w:rsidTr="004D29B6">
        <w:trPr>
          <w:trHeight w:val="360"/>
        </w:trPr>
        <w:tc>
          <w:tcPr>
            <w:tcW w:w="1809" w:type="dxa"/>
            <w:vAlign w:val="center"/>
          </w:tcPr>
          <w:p w14:paraId="68D06ADF" w14:textId="77777777" w:rsidR="00C63601" w:rsidRPr="00A2421B" w:rsidRDefault="00C63601" w:rsidP="0066189A">
            <w:pPr>
              <w:ind w:left="-81"/>
            </w:pPr>
            <w:r w:rsidRPr="00A2421B">
              <w:t>F</w:t>
            </w:r>
            <w:r w:rsidR="004D29B6">
              <w:t>B_Hnd_out</w:t>
            </w:r>
          </w:p>
        </w:tc>
        <w:tc>
          <w:tcPr>
            <w:tcW w:w="3780" w:type="dxa"/>
            <w:vAlign w:val="center"/>
          </w:tcPr>
          <w:p w14:paraId="68D06AE0" w14:textId="77777777" w:rsidR="00C63601" w:rsidRDefault="00C63601" w:rsidP="0066189A">
            <w:pPr>
              <w:ind w:left="-81"/>
            </w:pPr>
            <w:r w:rsidRPr="005344A4">
              <w:t>Number</w:t>
            </w:r>
          </w:p>
        </w:tc>
        <w:tc>
          <w:tcPr>
            <w:tcW w:w="1350" w:type="dxa"/>
            <w:vAlign w:val="center"/>
          </w:tcPr>
          <w:p w14:paraId="68D06AE1" w14:textId="77777777" w:rsidR="00C63601" w:rsidRPr="0004739C" w:rsidRDefault="00C63601" w:rsidP="0066189A">
            <w:pPr>
              <w:ind w:left="-81"/>
            </w:pPr>
            <w:r>
              <w:t>Number</w:t>
            </w:r>
          </w:p>
        </w:tc>
        <w:tc>
          <w:tcPr>
            <w:tcW w:w="1080" w:type="dxa"/>
            <w:vAlign w:val="center"/>
          </w:tcPr>
          <w:p w14:paraId="68D06AE2" w14:textId="77777777" w:rsidR="00C63601" w:rsidRPr="00A2421B" w:rsidRDefault="00C63601" w:rsidP="0066189A">
            <w:pPr>
              <w:ind w:left="-81"/>
            </w:pPr>
            <w:r>
              <w:t>1</w:t>
            </w:r>
          </w:p>
        </w:tc>
      </w:tr>
      <w:tr w:rsidR="00C63601" w:rsidRPr="00A2421B" w14:paraId="68D06AE8" w14:textId="77777777" w:rsidTr="004D29B6">
        <w:trPr>
          <w:trHeight w:val="360"/>
        </w:trPr>
        <w:tc>
          <w:tcPr>
            <w:tcW w:w="1809" w:type="dxa"/>
            <w:vAlign w:val="center"/>
          </w:tcPr>
          <w:p w14:paraId="68D06AE4" w14:textId="77777777" w:rsidR="00C63601" w:rsidRPr="00A2421B" w:rsidRDefault="00C63601" w:rsidP="0066189A">
            <w:pPr>
              <w:ind w:left="-81"/>
            </w:pPr>
            <w:r w:rsidRPr="00A2421B">
              <w:t>F</w:t>
            </w:r>
            <w:r w:rsidR="004D29B6">
              <w:t>B_Hw_Sw_Ntwrk</w:t>
            </w:r>
          </w:p>
        </w:tc>
        <w:tc>
          <w:tcPr>
            <w:tcW w:w="3780" w:type="dxa"/>
            <w:vAlign w:val="center"/>
          </w:tcPr>
          <w:p w14:paraId="68D06AE5" w14:textId="77777777" w:rsidR="00C63601" w:rsidRDefault="00C63601" w:rsidP="0066189A">
            <w:pPr>
              <w:ind w:left="-81"/>
            </w:pPr>
            <w:r w:rsidRPr="005344A4">
              <w:t>Number</w:t>
            </w:r>
          </w:p>
        </w:tc>
        <w:tc>
          <w:tcPr>
            <w:tcW w:w="1350" w:type="dxa"/>
            <w:vAlign w:val="center"/>
          </w:tcPr>
          <w:p w14:paraId="68D06AE6" w14:textId="77777777" w:rsidR="00C63601" w:rsidRPr="0004739C" w:rsidRDefault="00C63601" w:rsidP="0066189A">
            <w:pPr>
              <w:ind w:left="-81"/>
            </w:pPr>
            <w:r>
              <w:t>Number</w:t>
            </w:r>
          </w:p>
        </w:tc>
        <w:tc>
          <w:tcPr>
            <w:tcW w:w="1080" w:type="dxa"/>
            <w:vAlign w:val="center"/>
          </w:tcPr>
          <w:p w14:paraId="68D06AE7" w14:textId="77777777" w:rsidR="00C63601" w:rsidRPr="00A2421B" w:rsidRDefault="00C63601" w:rsidP="0066189A">
            <w:pPr>
              <w:ind w:left="-81"/>
            </w:pPr>
            <w:r>
              <w:t>1</w:t>
            </w:r>
          </w:p>
        </w:tc>
      </w:tr>
      <w:tr w:rsidR="00C63601" w:rsidRPr="00A2421B" w14:paraId="68D06AED" w14:textId="77777777" w:rsidTr="004D29B6">
        <w:trPr>
          <w:trHeight w:val="360"/>
        </w:trPr>
        <w:tc>
          <w:tcPr>
            <w:tcW w:w="1809" w:type="dxa"/>
            <w:vAlign w:val="center"/>
          </w:tcPr>
          <w:p w14:paraId="68D06AE9" w14:textId="77777777" w:rsidR="00C63601" w:rsidRPr="00A2421B" w:rsidRDefault="00C63601" w:rsidP="0066189A">
            <w:pPr>
              <w:ind w:left="-81"/>
            </w:pPr>
            <w:r>
              <w:t>Comments</w:t>
            </w:r>
          </w:p>
        </w:tc>
        <w:tc>
          <w:tcPr>
            <w:tcW w:w="3780" w:type="dxa"/>
            <w:vAlign w:val="center"/>
          </w:tcPr>
          <w:p w14:paraId="68D06AEA" w14:textId="77777777" w:rsidR="00C63601" w:rsidRPr="005344A4" w:rsidRDefault="00C63601" w:rsidP="0066189A">
            <w:pPr>
              <w:ind w:left="-81"/>
            </w:pPr>
            <w:r>
              <w:t>Comments field</w:t>
            </w:r>
          </w:p>
        </w:tc>
        <w:tc>
          <w:tcPr>
            <w:tcW w:w="1350" w:type="dxa"/>
            <w:vAlign w:val="center"/>
          </w:tcPr>
          <w:p w14:paraId="68D06AEB" w14:textId="77777777" w:rsidR="00C63601" w:rsidRDefault="00D84AAB" w:rsidP="00B24C1C">
            <w:pPr>
              <w:ind w:left="-81"/>
            </w:pPr>
            <w:r>
              <w:t>V</w:t>
            </w:r>
            <w:r w:rsidR="00B24C1C">
              <w:t>archar</w:t>
            </w:r>
          </w:p>
        </w:tc>
        <w:tc>
          <w:tcPr>
            <w:tcW w:w="1080" w:type="dxa"/>
            <w:vAlign w:val="center"/>
          </w:tcPr>
          <w:p w14:paraId="68D06AEC" w14:textId="77777777" w:rsidR="00C63601" w:rsidRDefault="00C63601" w:rsidP="0066189A">
            <w:pPr>
              <w:ind w:left="-81"/>
            </w:pPr>
            <w:r>
              <w:t>200</w:t>
            </w:r>
          </w:p>
        </w:tc>
      </w:tr>
      <w:tr w:rsidR="00C63601" w:rsidRPr="00A2421B" w14:paraId="68D06AF2" w14:textId="77777777" w:rsidTr="004D29B6">
        <w:trPr>
          <w:trHeight w:val="360"/>
        </w:trPr>
        <w:tc>
          <w:tcPr>
            <w:tcW w:w="1809" w:type="dxa"/>
            <w:vAlign w:val="center"/>
          </w:tcPr>
          <w:p w14:paraId="68D06AEE" w14:textId="77777777" w:rsidR="00C63601" w:rsidRDefault="00C63601" w:rsidP="0066189A">
            <w:pPr>
              <w:ind w:left="-81"/>
            </w:pPr>
            <w:r>
              <w:t>Suggestions</w:t>
            </w:r>
          </w:p>
        </w:tc>
        <w:tc>
          <w:tcPr>
            <w:tcW w:w="3780" w:type="dxa"/>
            <w:vAlign w:val="center"/>
          </w:tcPr>
          <w:p w14:paraId="68D06AEF" w14:textId="77777777" w:rsidR="00C63601" w:rsidRDefault="00C63601" w:rsidP="0066189A">
            <w:pPr>
              <w:ind w:left="-81"/>
            </w:pPr>
            <w:r>
              <w:t>Suggestions field</w:t>
            </w:r>
          </w:p>
        </w:tc>
        <w:tc>
          <w:tcPr>
            <w:tcW w:w="1350" w:type="dxa"/>
            <w:vAlign w:val="center"/>
          </w:tcPr>
          <w:p w14:paraId="68D06AF0" w14:textId="77777777" w:rsidR="00C63601" w:rsidRDefault="00D84AAB" w:rsidP="00B24C1C">
            <w:r>
              <w:t>V</w:t>
            </w:r>
            <w:r w:rsidR="00B24C1C">
              <w:t>archar</w:t>
            </w:r>
          </w:p>
        </w:tc>
        <w:tc>
          <w:tcPr>
            <w:tcW w:w="1080" w:type="dxa"/>
            <w:vAlign w:val="center"/>
          </w:tcPr>
          <w:p w14:paraId="68D06AF1" w14:textId="77777777" w:rsidR="00C63601" w:rsidRDefault="00C63601" w:rsidP="0066189A">
            <w:pPr>
              <w:ind w:left="-81"/>
            </w:pPr>
            <w:r>
              <w:t>200</w:t>
            </w:r>
          </w:p>
        </w:tc>
      </w:tr>
    </w:tbl>
    <w:p w14:paraId="68D06AF3" w14:textId="77777777" w:rsidR="00FC6F8D" w:rsidRDefault="00FC6F8D" w:rsidP="00FC6F8D"/>
    <w:p w14:paraId="68D06AF4" w14:textId="77777777" w:rsidR="00B9258A" w:rsidRDefault="00B9258A" w:rsidP="00FC6F8D"/>
    <w:p w14:paraId="68D06AF5" w14:textId="77777777" w:rsidR="00C63601" w:rsidRDefault="00B9258A" w:rsidP="00FC6F8D">
      <w:r>
        <w:t>EMPLOYEE_MASTER</w:t>
      </w:r>
    </w:p>
    <w:p w14:paraId="68D06AF6" w14:textId="77777777" w:rsidR="00C63601" w:rsidRDefault="00C63601" w:rsidP="00B24C1C">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195AEE" w:rsidRPr="0004739C" w14:paraId="68D06AFB" w14:textId="77777777" w:rsidTr="008366CA">
        <w:trPr>
          <w:trHeight w:val="345"/>
        </w:trPr>
        <w:tc>
          <w:tcPr>
            <w:tcW w:w="1809" w:type="dxa"/>
            <w:shd w:val="clear" w:color="auto" w:fill="D9D9D9"/>
          </w:tcPr>
          <w:p w14:paraId="68D06AF7" w14:textId="77777777" w:rsidR="00195AEE" w:rsidRPr="0004739C" w:rsidRDefault="00195AEE" w:rsidP="00195AEE">
            <w:pPr>
              <w:ind w:left="-81"/>
              <w:rPr>
                <w:b/>
              </w:rPr>
            </w:pPr>
            <w:r w:rsidRPr="0004739C">
              <w:rPr>
                <w:b/>
              </w:rPr>
              <w:t>Field Name</w:t>
            </w:r>
          </w:p>
        </w:tc>
        <w:tc>
          <w:tcPr>
            <w:tcW w:w="3780" w:type="dxa"/>
            <w:shd w:val="clear" w:color="auto" w:fill="D9D9D9"/>
          </w:tcPr>
          <w:p w14:paraId="68D06AF8" w14:textId="77777777" w:rsidR="00195AEE" w:rsidRPr="0004739C" w:rsidRDefault="00195AEE" w:rsidP="00195AEE">
            <w:pPr>
              <w:ind w:left="-81"/>
              <w:rPr>
                <w:b/>
              </w:rPr>
            </w:pPr>
            <w:r w:rsidRPr="0004739C">
              <w:rPr>
                <w:b/>
              </w:rPr>
              <w:t>Description</w:t>
            </w:r>
          </w:p>
        </w:tc>
        <w:tc>
          <w:tcPr>
            <w:tcW w:w="1350" w:type="dxa"/>
            <w:shd w:val="clear" w:color="auto" w:fill="D9D9D9"/>
          </w:tcPr>
          <w:p w14:paraId="68D06AF9" w14:textId="77777777" w:rsidR="00195AEE" w:rsidRPr="0004739C" w:rsidRDefault="00195AEE" w:rsidP="00195AEE">
            <w:pPr>
              <w:ind w:left="-81"/>
              <w:rPr>
                <w:b/>
              </w:rPr>
            </w:pPr>
            <w:r w:rsidRPr="0004739C">
              <w:rPr>
                <w:b/>
              </w:rPr>
              <w:t>Datatype</w:t>
            </w:r>
          </w:p>
        </w:tc>
        <w:tc>
          <w:tcPr>
            <w:tcW w:w="1080" w:type="dxa"/>
            <w:shd w:val="clear" w:color="auto" w:fill="D9D9D9"/>
          </w:tcPr>
          <w:p w14:paraId="68D06AFA" w14:textId="77777777" w:rsidR="00195AEE" w:rsidRPr="0004739C" w:rsidRDefault="00195AEE" w:rsidP="00195AEE">
            <w:pPr>
              <w:ind w:left="-81"/>
              <w:rPr>
                <w:b/>
              </w:rPr>
            </w:pPr>
            <w:r w:rsidRPr="0004739C">
              <w:rPr>
                <w:b/>
              </w:rPr>
              <w:t>Size</w:t>
            </w:r>
          </w:p>
        </w:tc>
      </w:tr>
      <w:tr w:rsidR="00195AEE" w:rsidRPr="0004739C" w14:paraId="68D06B00" w14:textId="77777777" w:rsidTr="008366CA">
        <w:trPr>
          <w:trHeight w:val="345"/>
        </w:trPr>
        <w:tc>
          <w:tcPr>
            <w:tcW w:w="1809" w:type="dxa"/>
          </w:tcPr>
          <w:p w14:paraId="68D06AFC" w14:textId="77777777" w:rsidR="00195AEE" w:rsidRPr="009A3A8C" w:rsidRDefault="00195AEE" w:rsidP="00195AEE">
            <w:r>
              <w:t>Employee_ID</w:t>
            </w:r>
          </w:p>
        </w:tc>
        <w:tc>
          <w:tcPr>
            <w:tcW w:w="3780" w:type="dxa"/>
          </w:tcPr>
          <w:p w14:paraId="68D06AFD" w14:textId="77777777" w:rsidR="00195AEE" w:rsidRPr="0004739C" w:rsidRDefault="00FC6F8D" w:rsidP="00195AEE">
            <w:r>
              <w:t>5 digit unique number</w:t>
            </w:r>
          </w:p>
        </w:tc>
        <w:tc>
          <w:tcPr>
            <w:tcW w:w="1350" w:type="dxa"/>
          </w:tcPr>
          <w:p w14:paraId="68D06AFE" w14:textId="77777777" w:rsidR="00195AEE" w:rsidRPr="0004739C" w:rsidRDefault="00195AEE" w:rsidP="00195AEE">
            <w:pPr>
              <w:ind w:left="-81"/>
            </w:pPr>
            <w:r>
              <w:t>Number</w:t>
            </w:r>
          </w:p>
        </w:tc>
        <w:tc>
          <w:tcPr>
            <w:tcW w:w="1080" w:type="dxa"/>
          </w:tcPr>
          <w:p w14:paraId="68D06AFF" w14:textId="77777777" w:rsidR="00195AEE" w:rsidRPr="0004739C" w:rsidRDefault="00195AEE" w:rsidP="00195AEE">
            <w:pPr>
              <w:ind w:left="-81"/>
            </w:pPr>
            <w:r>
              <w:t>5</w:t>
            </w:r>
          </w:p>
        </w:tc>
      </w:tr>
      <w:tr w:rsidR="00195AEE" w:rsidRPr="0004739C" w14:paraId="68D06B05" w14:textId="77777777" w:rsidTr="008366CA">
        <w:trPr>
          <w:trHeight w:val="360"/>
        </w:trPr>
        <w:tc>
          <w:tcPr>
            <w:tcW w:w="1809" w:type="dxa"/>
          </w:tcPr>
          <w:p w14:paraId="68D06B01" w14:textId="77777777" w:rsidR="00195AEE" w:rsidRDefault="00271849" w:rsidP="00195AEE">
            <w:r>
              <w:t>EmployeeName</w:t>
            </w:r>
          </w:p>
        </w:tc>
        <w:tc>
          <w:tcPr>
            <w:tcW w:w="3780" w:type="dxa"/>
          </w:tcPr>
          <w:p w14:paraId="68D06B02" w14:textId="77777777" w:rsidR="00195AEE" w:rsidRDefault="00436959" w:rsidP="00195AEE">
            <w:r>
              <w:t>Name of the employee</w:t>
            </w:r>
          </w:p>
        </w:tc>
        <w:tc>
          <w:tcPr>
            <w:tcW w:w="1350" w:type="dxa"/>
          </w:tcPr>
          <w:p w14:paraId="68D06B03" w14:textId="77777777" w:rsidR="00195AEE" w:rsidRPr="0004739C" w:rsidRDefault="00195AEE" w:rsidP="00195AEE">
            <w:r>
              <w:t>Varchar</w:t>
            </w:r>
          </w:p>
        </w:tc>
        <w:tc>
          <w:tcPr>
            <w:tcW w:w="1080" w:type="dxa"/>
          </w:tcPr>
          <w:p w14:paraId="68D06B04" w14:textId="77777777" w:rsidR="00195AEE" w:rsidRPr="0004739C" w:rsidRDefault="00FC6F8D" w:rsidP="00195AEE">
            <w:pPr>
              <w:ind w:left="-81"/>
            </w:pPr>
            <w:r>
              <w:t>50</w:t>
            </w:r>
          </w:p>
        </w:tc>
      </w:tr>
      <w:tr w:rsidR="00271849" w:rsidRPr="0004739C" w14:paraId="68D06B0A" w14:textId="77777777" w:rsidTr="008366CA">
        <w:trPr>
          <w:trHeight w:val="360"/>
        </w:trPr>
        <w:tc>
          <w:tcPr>
            <w:tcW w:w="1809" w:type="dxa"/>
          </w:tcPr>
          <w:p w14:paraId="68D06B06" w14:textId="77777777" w:rsidR="00271849" w:rsidRDefault="0034361F" w:rsidP="00195AEE">
            <w:r>
              <w:t>P</w:t>
            </w:r>
            <w:r w:rsidR="00271849">
              <w:t>assword</w:t>
            </w:r>
          </w:p>
        </w:tc>
        <w:tc>
          <w:tcPr>
            <w:tcW w:w="3780" w:type="dxa"/>
          </w:tcPr>
          <w:p w14:paraId="68D06B07" w14:textId="77777777" w:rsidR="00271849" w:rsidRDefault="00FC6F8D" w:rsidP="00195AEE">
            <w:r>
              <w:t>To authenticate</w:t>
            </w:r>
          </w:p>
        </w:tc>
        <w:tc>
          <w:tcPr>
            <w:tcW w:w="1350" w:type="dxa"/>
          </w:tcPr>
          <w:p w14:paraId="68D06B08" w14:textId="77777777" w:rsidR="00271849" w:rsidRDefault="00FC6F8D" w:rsidP="00195AEE">
            <w:r>
              <w:t>varchar</w:t>
            </w:r>
          </w:p>
        </w:tc>
        <w:tc>
          <w:tcPr>
            <w:tcW w:w="1080" w:type="dxa"/>
          </w:tcPr>
          <w:p w14:paraId="68D06B09" w14:textId="77777777" w:rsidR="00271849" w:rsidRDefault="00FC6F8D" w:rsidP="00195AEE">
            <w:pPr>
              <w:ind w:left="-81"/>
            </w:pPr>
            <w:r>
              <w:t>20</w:t>
            </w:r>
          </w:p>
        </w:tc>
      </w:tr>
      <w:tr w:rsidR="00FC6F8D" w:rsidRPr="0004739C" w14:paraId="68D06B0F" w14:textId="77777777" w:rsidTr="008366CA">
        <w:trPr>
          <w:trHeight w:val="360"/>
        </w:trPr>
        <w:tc>
          <w:tcPr>
            <w:tcW w:w="1809" w:type="dxa"/>
          </w:tcPr>
          <w:p w14:paraId="68D06B0B" w14:textId="77777777" w:rsidR="00FC6F8D" w:rsidRDefault="00FC6F8D" w:rsidP="00FC6F8D">
            <w:r>
              <w:t>Role</w:t>
            </w:r>
          </w:p>
        </w:tc>
        <w:tc>
          <w:tcPr>
            <w:tcW w:w="3780" w:type="dxa"/>
          </w:tcPr>
          <w:p w14:paraId="68D06B0C" w14:textId="77777777" w:rsidR="00FC6F8D" w:rsidRDefault="00FC6F8D" w:rsidP="00195AEE">
            <w:r>
              <w:t>For authorization</w:t>
            </w:r>
          </w:p>
        </w:tc>
        <w:tc>
          <w:tcPr>
            <w:tcW w:w="1350" w:type="dxa"/>
          </w:tcPr>
          <w:p w14:paraId="68D06B0D" w14:textId="77777777" w:rsidR="00FC6F8D" w:rsidRDefault="00FC6F8D" w:rsidP="00195AEE">
            <w:r>
              <w:t>varchar</w:t>
            </w:r>
          </w:p>
        </w:tc>
        <w:tc>
          <w:tcPr>
            <w:tcW w:w="1080" w:type="dxa"/>
          </w:tcPr>
          <w:p w14:paraId="68D06B0E" w14:textId="77777777" w:rsidR="00FC6F8D" w:rsidRDefault="00FC6F8D" w:rsidP="00195AEE">
            <w:pPr>
              <w:ind w:left="-81"/>
            </w:pPr>
            <w:r>
              <w:t>20</w:t>
            </w:r>
          </w:p>
        </w:tc>
      </w:tr>
    </w:tbl>
    <w:p w14:paraId="68D06B10" w14:textId="77777777" w:rsidR="00195AEE" w:rsidRDefault="00195AEE" w:rsidP="00195AEE">
      <w:pPr>
        <w:pStyle w:val="ListParagraph"/>
        <w:ind w:left="1080"/>
      </w:pPr>
    </w:p>
    <w:p w14:paraId="68D06B11" w14:textId="77777777" w:rsidR="004C29B1" w:rsidRPr="003C6E80" w:rsidRDefault="004C29B1" w:rsidP="004C29B1">
      <w:pPr>
        <w:ind w:left="2520"/>
        <w:rPr>
          <w:rFonts w:cs="Arial"/>
        </w:rPr>
      </w:pPr>
    </w:p>
    <w:p w14:paraId="68D06B12" w14:textId="77777777" w:rsidR="00D2527F" w:rsidRPr="00D2527F" w:rsidRDefault="00D2527F" w:rsidP="009F65F3">
      <w:pPr>
        <w:numPr>
          <w:ilvl w:val="0"/>
          <w:numId w:val="18"/>
        </w:numPr>
        <w:rPr>
          <w:rFonts w:cs="Arial"/>
        </w:rPr>
      </w:pPr>
      <w:r w:rsidRPr="003C6E80">
        <w:rPr>
          <w:rStyle w:val="StyleBoldDarkRed"/>
          <w:bCs w:val="0"/>
        </w:rPr>
        <w:t xml:space="preserve">Course: </w:t>
      </w:r>
      <w:r>
        <w:rPr>
          <w:rStyle w:val="StyleBoldDarkRed"/>
          <w:bCs w:val="0"/>
        </w:rPr>
        <w:t>OOP &amp; UML</w:t>
      </w:r>
      <w:r w:rsidRPr="0026493E">
        <w:rPr>
          <w:rFonts w:cs="Arial"/>
          <w:b/>
          <w:bCs/>
          <w:color w:val="0000FF"/>
        </w:rPr>
        <w:t xml:space="preserve">(Duration: </w:t>
      </w:r>
      <w:r w:rsidR="00977679">
        <w:rPr>
          <w:rFonts w:cs="Arial"/>
          <w:b/>
          <w:bCs/>
          <w:color w:val="0000FF"/>
        </w:rPr>
        <w:t>5</w:t>
      </w:r>
      <w:r w:rsidRPr="0026493E">
        <w:rPr>
          <w:rFonts w:cs="Arial"/>
          <w:b/>
          <w:bCs/>
          <w:color w:val="0000FF"/>
        </w:rPr>
        <w:t xml:space="preserve"> hours)</w:t>
      </w:r>
    </w:p>
    <w:p w14:paraId="68D06B13" w14:textId="77777777" w:rsidR="00D2527F" w:rsidRDefault="00D2527F" w:rsidP="009F65F3">
      <w:pPr>
        <w:numPr>
          <w:ilvl w:val="1"/>
          <w:numId w:val="18"/>
        </w:numPr>
        <w:rPr>
          <w:rFonts w:cs="Arial"/>
        </w:rPr>
      </w:pPr>
      <w:r>
        <w:rPr>
          <w:rFonts w:cs="Arial"/>
        </w:rPr>
        <w:t xml:space="preserve">Develop relevant Use case and Class diagrams for the </w:t>
      </w:r>
      <w:r w:rsidR="00B24C1C">
        <w:rPr>
          <w:rFonts w:cs="Arial"/>
          <w:b/>
          <w:bCs/>
        </w:rPr>
        <w:t>FMS</w:t>
      </w:r>
    </w:p>
    <w:p w14:paraId="68D06B14" w14:textId="77777777" w:rsidR="00D5416F" w:rsidRPr="00D5416F" w:rsidRDefault="00D5416F" w:rsidP="00D5416F">
      <w:pPr>
        <w:rPr>
          <w:rStyle w:val="StyleBoldDarkRed"/>
          <w:rFonts w:cs="Arial"/>
          <w:color w:val="0000FF"/>
        </w:rPr>
      </w:pPr>
    </w:p>
    <w:p w14:paraId="68D06B15" w14:textId="5AAA6BD3" w:rsidR="0026493E" w:rsidRPr="0026493E" w:rsidRDefault="003E2DEB" w:rsidP="009F65F3">
      <w:pPr>
        <w:numPr>
          <w:ilvl w:val="0"/>
          <w:numId w:val="18"/>
        </w:numPr>
        <w:rPr>
          <w:rFonts w:cs="Arial"/>
          <w:b/>
          <w:bCs/>
          <w:color w:val="0000FF"/>
        </w:rPr>
      </w:pPr>
      <w:r>
        <w:rPr>
          <w:rStyle w:val="StyleBoldDarkRed"/>
          <w:bCs w:val="0"/>
        </w:rPr>
        <w:t>Course:</w:t>
      </w:r>
      <w:r w:rsidR="00713037">
        <w:rPr>
          <w:rStyle w:val="StyleBoldDarkRed"/>
          <w:bCs w:val="0"/>
        </w:rPr>
        <w:t xml:space="preserve"> Core Java 8+</w:t>
      </w:r>
      <w:r w:rsidR="004508F8">
        <w:rPr>
          <w:rStyle w:val="StyleBoldDarkRed"/>
          <w:bCs w:val="0"/>
        </w:rPr>
        <w:t xml:space="preserve"> </w:t>
      </w:r>
      <w:r w:rsidR="00101585">
        <w:rPr>
          <w:rStyle w:val="StyleBoldDarkRed"/>
          <w:bCs w:val="0"/>
        </w:rPr>
        <w:t xml:space="preserve">Developer Tools </w:t>
      </w:r>
      <w:r w:rsidR="0026493E" w:rsidRPr="0026493E">
        <w:rPr>
          <w:rFonts w:cs="Arial"/>
          <w:b/>
          <w:bCs/>
          <w:color w:val="0000FF"/>
        </w:rPr>
        <w:t>(Duration: 1</w:t>
      </w:r>
      <w:r w:rsidR="009E0718">
        <w:rPr>
          <w:rFonts w:cs="Arial"/>
          <w:b/>
          <w:bCs/>
          <w:color w:val="0000FF"/>
        </w:rPr>
        <w:t>4</w:t>
      </w:r>
      <w:r w:rsidR="0026493E" w:rsidRPr="0026493E">
        <w:rPr>
          <w:rFonts w:cs="Arial"/>
          <w:b/>
          <w:bCs/>
          <w:color w:val="0000FF"/>
        </w:rPr>
        <w:t xml:space="preserve"> hours)</w:t>
      </w:r>
    </w:p>
    <w:p w14:paraId="68D06B16" w14:textId="77777777" w:rsidR="0026493E" w:rsidRDefault="0026493E" w:rsidP="009F65F3">
      <w:pPr>
        <w:numPr>
          <w:ilvl w:val="1"/>
          <w:numId w:val="18"/>
        </w:numPr>
        <w:rPr>
          <w:rFonts w:cs="Arial"/>
        </w:rPr>
      </w:pPr>
      <w:r w:rsidRPr="0026493E">
        <w:rPr>
          <w:rFonts w:cs="Arial"/>
        </w:rPr>
        <w:t>Develop business components (java classes) for the following functionality:</w:t>
      </w:r>
    </w:p>
    <w:p w14:paraId="68D06B17" w14:textId="77777777" w:rsidR="006D0290" w:rsidRPr="003C6E80" w:rsidRDefault="006D0290" w:rsidP="009F65F3">
      <w:pPr>
        <w:numPr>
          <w:ilvl w:val="2"/>
          <w:numId w:val="18"/>
        </w:numPr>
        <w:rPr>
          <w:rFonts w:cs="Arial"/>
        </w:rPr>
      </w:pPr>
      <w:r w:rsidRPr="003C6E80">
        <w:rPr>
          <w:rFonts w:cs="Arial"/>
        </w:rPr>
        <w:t>User verification: This component will verify if the user who is trying to access the system is a valid user</w:t>
      </w:r>
      <w:r w:rsidR="00D84AAB">
        <w:rPr>
          <w:rFonts w:cs="Arial"/>
        </w:rPr>
        <w:t xml:space="preserve"> and if he/she </w:t>
      </w:r>
      <w:r w:rsidR="00746407">
        <w:rPr>
          <w:rFonts w:cs="Arial"/>
        </w:rPr>
        <w:t xml:space="preserve"> is on </w:t>
      </w:r>
      <w:ins w:id="17" w:author="sharmmah" w:date="2013-11-01T14:22:00Z">
        <w:r w:rsidR="00DE0196">
          <w:rPr>
            <w:rFonts w:cs="Arial"/>
          </w:rPr>
          <w:t>r</w:t>
        </w:r>
      </w:ins>
      <w:r w:rsidR="00746407">
        <w:rPr>
          <w:rFonts w:cs="Arial"/>
        </w:rPr>
        <w:t>oll</w:t>
      </w:r>
      <w:r w:rsidRPr="003C6E80">
        <w:rPr>
          <w:rFonts w:cs="Arial"/>
        </w:rPr>
        <w:t>. This verification is as against the</w:t>
      </w:r>
      <w:r w:rsidR="00746407">
        <w:rPr>
          <w:rFonts w:cs="Arial"/>
        </w:rPr>
        <w:t xml:space="preserve"> valid users listed in the employees</w:t>
      </w:r>
      <w:r w:rsidRPr="003C6E80">
        <w:rPr>
          <w:rFonts w:cs="Arial"/>
        </w:rPr>
        <w:t xml:space="preserve"> table.</w:t>
      </w:r>
    </w:p>
    <w:p w14:paraId="68D06B18" w14:textId="77777777" w:rsidR="00746407" w:rsidRDefault="00746407" w:rsidP="009F65F3">
      <w:pPr>
        <w:numPr>
          <w:ilvl w:val="2"/>
          <w:numId w:val="18"/>
        </w:numPr>
        <w:rPr>
          <w:rFonts w:cs="Arial"/>
        </w:rPr>
      </w:pPr>
      <w:r w:rsidRPr="00746407">
        <w:rPr>
          <w:rFonts w:cs="Arial"/>
        </w:rPr>
        <w:t>Faculty and Skill entry</w:t>
      </w:r>
      <w:r w:rsidR="006D0290" w:rsidRPr="00746407">
        <w:rPr>
          <w:rFonts w:cs="Arial"/>
        </w:rPr>
        <w:t xml:space="preserve">: This component </w:t>
      </w:r>
      <w:r w:rsidRPr="00746407">
        <w:rPr>
          <w:rFonts w:cs="Arial"/>
        </w:rPr>
        <w:t>stores the  faculty id and skill set for that particular faculty</w:t>
      </w:r>
    </w:p>
    <w:p w14:paraId="68D06B19" w14:textId="59D6FEDF" w:rsidR="00746407" w:rsidRDefault="00746407" w:rsidP="009F65F3">
      <w:pPr>
        <w:numPr>
          <w:ilvl w:val="2"/>
          <w:numId w:val="18"/>
        </w:numPr>
      </w:pPr>
      <w:r w:rsidRPr="00B24C1C">
        <w:t xml:space="preserve">Course </w:t>
      </w:r>
      <w:r w:rsidR="00C351DC" w:rsidRPr="00B24C1C">
        <w:t>Maintenance:</w:t>
      </w:r>
      <w:r w:rsidR="00C351DC">
        <w:t xml:space="preserve"> This</w:t>
      </w:r>
      <w:r>
        <w:t xml:space="preserve"> component allows the crud operations for the course </w:t>
      </w:r>
      <w:r w:rsidR="00D84AAB">
        <w:t>details.</w:t>
      </w:r>
    </w:p>
    <w:p w14:paraId="68D06B1A" w14:textId="77777777" w:rsidR="00746407" w:rsidRDefault="00746407" w:rsidP="00B059FB">
      <w:pPr>
        <w:pStyle w:val="lab1"/>
      </w:pPr>
    </w:p>
    <w:p w14:paraId="68D06B1B" w14:textId="77777777" w:rsidR="00746407" w:rsidRDefault="00D84AAB" w:rsidP="009F65F3">
      <w:pPr>
        <w:numPr>
          <w:ilvl w:val="2"/>
          <w:numId w:val="18"/>
        </w:numPr>
      </w:pPr>
      <w:r>
        <w:t>Training Program</w:t>
      </w:r>
      <w:r w:rsidR="00E3508A" w:rsidRPr="00746407">
        <w:t>Maintenance: This</w:t>
      </w:r>
      <w:r w:rsidR="00746407" w:rsidRPr="00746407">
        <w:t xml:space="preserve"> component allows the </w:t>
      </w:r>
      <w:r w:rsidR="00746407" w:rsidRPr="00746407">
        <w:br/>
        <w:t xml:space="preserve">CRUD operation for the </w:t>
      </w:r>
      <w:r>
        <w:t xml:space="preserve">  Training program</w:t>
      </w:r>
      <w:r w:rsidR="00746407" w:rsidRPr="00E6704D">
        <w:t xml:space="preserve"> details like </w:t>
      </w:r>
      <w:r w:rsidR="00746407">
        <w:t>Training</w:t>
      </w:r>
      <w:r>
        <w:t>_</w:t>
      </w:r>
      <w:r w:rsidR="00746407">
        <w:t>Id, Training</w:t>
      </w:r>
      <w:r w:rsidR="00E3508A">
        <w:t>_</w:t>
      </w:r>
      <w:r w:rsidR="00746407" w:rsidRPr="00E6704D">
        <w:t>course,faculty scheduled</w:t>
      </w:r>
      <w:r w:rsidR="00746407">
        <w:t xml:space="preserve"> for the course,start dateand </w:t>
      </w:r>
      <w:r w:rsidR="00746407" w:rsidRPr="00E6704D">
        <w:t>end date</w:t>
      </w:r>
      <w:r w:rsidR="00746407">
        <w:t>.</w:t>
      </w:r>
    </w:p>
    <w:p w14:paraId="68D06B1C" w14:textId="77777777" w:rsidR="00746407" w:rsidRPr="002705AF" w:rsidRDefault="00746407" w:rsidP="009F65F3">
      <w:pPr>
        <w:numPr>
          <w:ilvl w:val="2"/>
          <w:numId w:val="18"/>
        </w:numPr>
      </w:pPr>
      <w:r>
        <w:t>Participant Enrollment</w:t>
      </w:r>
      <w:r w:rsidR="00D84AAB">
        <w:t>:</w:t>
      </w:r>
      <w:r w:rsidR="004F2B3D">
        <w:t xml:space="preserve"> This component stores the participant</w:t>
      </w:r>
      <w:r w:rsidR="00D84AAB">
        <w:t xml:space="preserve"> id</w:t>
      </w:r>
      <w:r w:rsidR="004F2B3D">
        <w:t xml:space="preserve"> and the training program </w:t>
      </w:r>
      <w:r w:rsidR="00D84AAB">
        <w:t xml:space="preserve">id </w:t>
      </w:r>
      <w:r w:rsidR="004F2B3D">
        <w:t>enrolled by the participant</w:t>
      </w:r>
      <w:r w:rsidR="00D84AAB">
        <w:t>.</w:t>
      </w:r>
    </w:p>
    <w:p w14:paraId="68D06B1D" w14:textId="77777777" w:rsidR="00746407" w:rsidRPr="00852E44" w:rsidRDefault="00746407" w:rsidP="00B059FB">
      <w:pPr>
        <w:pStyle w:val="lab1"/>
      </w:pPr>
    </w:p>
    <w:p w14:paraId="68D06B1E" w14:textId="77777777" w:rsidR="00746407" w:rsidRPr="002705AF" w:rsidRDefault="00746407" w:rsidP="009F65F3">
      <w:pPr>
        <w:numPr>
          <w:ilvl w:val="2"/>
          <w:numId w:val="18"/>
        </w:numPr>
      </w:pPr>
      <w:r>
        <w:t>Participant Feedback :</w:t>
      </w:r>
      <w:r w:rsidR="004F2B3D">
        <w:t xml:space="preserve">This component stores the feedback details entered by the participants for </w:t>
      </w:r>
      <w:r w:rsidR="00D84AAB">
        <w:t>the completed training program.</w:t>
      </w:r>
    </w:p>
    <w:p w14:paraId="68D06B1F" w14:textId="77777777" w:rsidR="004F2B3D" w:rsidRDefault="004F2B3D" w:rsidP="00B059FB">
      <w:pPr>
        <w:pStyle w:val="lab1"/>
      </w:pPr>
    </w:p>
    <w:p w14:paraId="68D06B20" w14:textId="77777777" w:rsidR="00746407" w:rsidRDefault="00746407" w:rsidP="009F65F3">
      <w:pPr>
        <w:numPr>
          <w:ilvl w:val="2"/>
          <w:numId w:val="18"/>
        </w:numPr>
      </w:pPr>
      <w:r>
        <w:t>Feedback Report</w:t>
      </w:r>
      <w:r w:rsidR="00D84AAB">
        <w:t xml:space="preserve"> for all training programs</w:t>
      </w:r>
      <w:r>
        <w:t>:</w:t>
      </w:r>
      <w:r w:rsidR="004F2B3D">
        <w:t xml:space="preserve"> This component generates the report for </w:t>
      </w:r>
      <w:r w:rsidR="00D84AAB">
        <w:t xml:space="preserve">All Training programs, and displays the </w:t>
      </w:r>
      <w:r>
        <w:t xml:space="preserve"> average feedback for the selected month</w:t>
      </w:r>
    </w:p>
    <w:p w14:paraId="68D06B21" w14:textId="77777777" w:rsidR="00D84AAB" w:rsidRDefault="00D84AAB" w:rsidP="00D84AAB">
      <w:pPr>
        <w:pStyle w:val="ListParagraph"/>
      </w:pPr>
    </w:p>
    <w:p w14:paraId="68D06B22" w14:textId="77777777" w:rsidR="00D84AAB" w:rsidRDefault="00D84AAB" w:rsidP="00D84AAB">
      <w:pPr>
        <w:numPr>
          <w:ilvl w:val="2"/>
          <w:numId w:val="18"/>
        </w:numPr>
      </w:pPr>
      <w:r>
        <w:t>Faculty wise report: This Component generates the report for all the faculties conducted the training program for the  selected month. Displays the average rating of the faculty at the end of the report.</w:t>
      </w:r>
    </w:p>
    <w:p w14:paraId="68D06B23" w14:textId="77777777" w:rsidR="00D84AAB" w:rsidRPr="002705AF" w:rsidRDefault="00D84AAB" w:rsidP="00D84AAB"/>
    <w:p w14:paraId="68D06B24" w14:textId="77777777" w:rsidR="006D0290" w:rsidRPr="0026493E" w:rsidRDefault="006D0290" w:rsidP="009F65F3">
      <w:pPr>
        <w:numPr>
          <w:ilvl w:val="1"/>
          <w:numId w:val="18"/>
        </w:numPr>
        <w:rPr>
          <w:rFonts w:cs="Arial"/>
        </w:rPr>
      </w:pPr>
      <w:r w:rsidRPr="0026493E">
        <w:rPr>
          <w:rFonts w:cs="Arial"/>
        </w:rPr>
        <w:t>Develop test classes for testing the following functionality</w:t>
      </w:r>
    </w:p>
    <w:p w14:paraId="68D06B25" w14:textId="77777777" w:rsidR="006D0290" w:rsidRPr="0026493E" w:rsidRDefault="006D0290" w:rsidP="009F65F3">
      <w:pPr>
        <w:numPr>
          <w:ilvl w:val="2"/>
          <w:numId w:val="18"/>
        </w:numPr>
        <w:rPr>
          <w:rFonts w:cs="Arial"/>
        </w:rPr>
      </w:pPr>
      <w:r w:rsidRPr="0026493E">
        <w:rPr>
          <w:rFonts w:cs="Arial"/>
        </w:rPr>
        <w:t>Login</w:t>
      </w:r>
    </w:p>
    <w:p w14:paraId="68D06B26" w14:textId="77777777" w:rsidR="006D0290" w:rsidRPr="0026493E" w:rsidRDefault="00D84AAB" w:rsidP="009F65F3">
      <w:pPr>
        <w:numPr>
          <w:ilvl w:val="2"/>
          <w:numId w:val="18"/>
        </w:numPr>
        <w:rPr>
          <w:rFonts w:cs="Arial"/>
        </w:rPr>
      </w:pPr>
      <w:r>
        <w:rPr>
          <w:rFonts w:cs="Arial"/>
        </w:rPr>
        <w:t>Feedback Entry</w:t>
      </w:r>
    </w:p>
    <w:p w14:paraId="68D06B27" w14:textId="77777777" w:rsidR="006D0290" w:rsidRPr="0026493E" w:rsidRDefault="00D84AAB" w:rsidP="009F65F3">
      <w:pPr>
        <w:numPr>
          <w:ilvl w:val="2"/>
          <w:numId w:val="18"/>
        </w:numPr>
        <w:rPr>
          <w:rFonts w:cs="Arial"/>
        </w:rPr>
      </w:pPr>
      <w:r>
        <w:rPr>
          <w:rFonts w:cs="Arial"/>
        </w:rPr>
        <w:t>Faculty wise feedback report</w:t>
      </w:r>
      <w:r w:rsidR="006D0290" w:rsidRPr="0026493E">
        <w:rPr>
          <w:rFonts w:cs="Arial"/>
        </w:rPr>
        <w:t>.</w:t>
      </w:r>
    </w:p>
    <w:p w14:paraId="68D06B28" w14:textId="77777777" w:rsidR="006D0290" w:rsidRDefault="006D0290" w:rsidP="009F65F3">
      <w:pPr>
        <w:numPr>
          <w:ilvl w:val="1"/>
          <w:numId w:val="18"/>
        </w:numPr>
        <w:rPr>
          <w:rFonts w:cs="Arial"/>
        </w:rPr>
      </w:pPr>
      <w:r w:rsidRPr="0026493E">
        <w:rPr>
          <w:rFonts w:cs="Arial"/>
        </w:rPr>
        <w:t>Test the application using JUnit.</w:t>
      </w:r>
    </w:p>
    <w:p w14:paraId="68D06B29" w14:textId="77777777" w:rsidR="00520402" w:rsidRPr="00D5416F" w:rsidRDefault="00520402" w:rsidP="009F65F3">
      <w:pPr>
        <w:numPr>
          <w:ilvl w:val="1"/>
          <w:numId w:val="18"/>
        </w:numPr>
        <w:rPr>
          <w:rFonts w:cs="Arial"/>
        </w:rPr>
      </w:pPr>
      <w:r>
        <w:rPr>
          <w:rFonts w:cs="Arial"/>
        </w:rPr>
        <w:t>Configure Logger to log the status of an application</w:t>
      </w:r>
    </w:p>
    <w:p w14:paraId="68D06B2A" w14:textId="77777777" w:rsidR="003914F9" w:rsidRPr="003914F9" w:rsidRDefault="003914F9" w:rsidP="003914F9">
      <w:pPr>
        <w:ind w:left="1080"/>
        <w:rPr>
          <w:rFonts w:cs="Arial"/>
          <w:b/>
          <w:bCs/>
          <w:color w:val="0000FF"/>
        </w:rPr>
      </w:pPr>
    </w:p>
    <w:p w14:paraId="68D06B2B" w14:textId="77777777" w:rsidR="0026493E" w:rsidRPr="0026493E" w:rsidRDefault="0026493E" w:rsidP="009F65F3">
      <w:pPr>
        <w:numPr>
          <w:ilvl w:val="0"/>
          <w:numId w:val="18"/>
        </w:numPr>
        <w:rPr>
          <w:rFonts w:cs="Arial"/>
          <w:b/>
          <w:bCs/>
          <w:color w:val="0000FF"/>
        </w:rPr>
      </w:pPr>
      <w:r w:rsidRPr="003C6E80">
        <w:rPr>
          <w:rStyle w:val="StyleBoldDarkRed"/>
        </w:rPr>
        <w:t>Course: Servlets + JSP</w:t>
      </w:r>
      <w:r w:rsidR="008D5368">
        <w:rPr>
          <w:rStyle w:val="StyleBoldDarkRed"/>
        </w:rPr>
        <w:t xml:space="preserve"> +Developer </w:t>
      </w:r>
      <w:r w:rsidR="004606A1">
        <w:rPr>
          <w:rStyle w:val="StyleBoldDarkRed"/>
        </w:rPr>
        <w:t>Workbench</w:t>
      </w:r>
      <w:r w:rsidRPr="0026493E">
        <w:rPr>
          <w:rFonts w:cs="Arial"/>
          <w:b/>
          <w:bCs/>
          <w:color w:val="0000FF"/>
        </w:rPr>
        <w:t>(Duration: 1</w:t>
      </w:r>
      <w:r w:rsidR="009E0718">
        <w:rPr>
          <w:rFonts w:cs="Arial"/>
          <w:b/>
          <w:bCs/>
          <w:color w:val="0000FF"/>
        </w:rPr>
        <w:t>4</w:t>
      </w:r>
      <w:r w:rsidRPr="0026493E">
        <w:rPr>
          <w:rFonts w:cs="Arial"/>
          <w:b/>
          <w:bCs/>
          <w:color w:val="0000FF"/>
        </w:rPr>
        <w:t xml:space="preserve"> hours)</w:t>
      </w:r>
    </w:p>
    <w:p w14:paraId="68D06B2C" w14:textId="77777777" w:rsidR="0026493E" w:rsidRPr="0026493E" w:rsidRDefault="0026493E" w:rsidP="009F65F3">
      <w:pPr>
        <w:numPr>
          <w:ilvl w:val="1"/>
          <w:numId w:val="18"/>
        </w:numPr>
        <w:rPr>
          <w:rFonts w:cs="Arial"/>
        </w:rPr>
      </w:pPr>
      <w:r w:rsidRPr="0026493E">
        <w:rPr>
          <w:rFonts w:cs="Arial"/>
        </w:rPr>
        <w:t>Convert all the screens developed in HTML to JSP.</w:t>
      </w:r>
    </w:p>
    <w:p w14:paraId="68D06B2D" w14:textId="77777777" w:rsidR="0026493E" w:rsidRPr="0026493E" w:rsidRDefault="0026493E" w:rsidP="009F65F3">
      <w:pPr>
        <w:numPr>
          <w:ilvl w:val="1"/>
          <w:numId w:val="18"/>
        </w:numPr>
        <w:rPr>
          <w:rFonts w:cs="Arial"/>
        </w:rPr>
      </w:pPr>
      <w:r w:rsidRPr="0026493E">
        <w:rPr>
          <w:rFonts w:cs="Arial"/>
        </w:rPr>
        <w:t>Convert all the java classes (business components) created in Java module to Java beans</w:t>
      </w:r>
    </w:p>
    <w:p w14:paraId="68D06B2E" w14:textId="77777777" w:rsidR="0026493E" w:rsidRDefault="0026493E" w:rsidP="009F65F3">
      <w:pPr>
        <w:numPr>
          <w:ilvl w:val="1"/>
          <w:numId w:val="18"/>
        </w:numPr>
        <w:rPr>
          <w:rFonts w:cs="Arial"/>
        </w:rPr>
      </w:pPr>
      <w:r w:rsidRPr="0026493E">
        <w:rPr>
          <w:rFonts w:cs="Arial"/>
        </w:rPr>
        <w:t>Integrate all screens (JSP pages) with business components (java beans) to complete the entire functionality</w:t>
      </w:r>
    </w:p>
    <w:p w14:paraId="68D06B2F" w14:textId="77777777" w:rsidR="00A20ADB" w:rsidRDefault="00A20ADB" w:rsidP="009F65F3">
      <w:pPr>
        <w:numPr>
          <w:ilvl w:val="1"/>
          <w:numId w:val="18"/>
        </w:numPr>
        <w:jc w:val="left"/>
        <w:rPr>
          <w:rFonts w:cs="Arial"/>
        </w:rPr>
      </w:pPr>
      <w:r w:rsidRPr="0026493E">
        <w:rPr>
          <w:rFonts w:cs="Arial"/>
        </w:rPr>
        <w:t xml:space="preserve">Configure the DataSource and modify the data access classes to use DataSource object configured. </w:t>
      </w:r>
    </w:p>
    <w:p w14:paraId="68D06B30" w14:textId="77777777" w:rsidR="00A20ADB" w:rsidRPr="00842C59" w:rsidRDefault="00A20ADB" w:rsidP="009F65F3">
      <w:pPr>
        <w:numPr>
          <w:ilvl w:val="1"/>
          <w:numId w:val="18"/>
        </w:numPr>
        <w:jc w:val="left"/>
        <w:rPr>
          <w:rFonts w:cs="Arial"/>
        </w:rPr>
      </w:pPr>
      <w:r w:rsidRPr="00A20ADB">
        <w:rPr>
          <w:rFonts w:cs="Arial"/>
        </w:rPr>
        <w:t xml:space="preserve">Use https for security throughout the pages so that the valid users can only access the </w:t>
      </w:r>
      <w:r w:rsidR="00142E6A">
        <w:rPr>
          <w:rFonts w:cs="Arial"/>
          <w:b/>
        </w:rPr>
        <w:t>FMS</w:t>
      </w:r>
      <w:r w:rsidRPr="00A20ADB">
        <w:rPr>
          <w:rFonts w:cs="Arial"/>
          <w:b/>
        </w:rPr>
        <w:t>.</w:t>
      </w:r>
    </w:p>
    <w:p w14:paraId="68D06B31" w14:textId="77777777" w:rsidR="00842C59" w:rsidRPr="00842C59" w:rsidRDefault="00842C59" w:rsidP="009F65F3">
      <w:pPr>
        <w:numPr>
          <w:ilvl w:val="1"/>
          <w:numId w:val="18"/>
        </w:numPr>
        <w:jc w:val="left"/>
        <w:rPr>
          <w:rFonts w:cs="Arial"/>
        </w:rPr>
      </w:pPr>
      <w:r>
        <w:rPr>
          <w:rFonts w:cs="Arial"/>
        </w:rPr>
        <w:t>Develop</w:t>
      </w:r>
      <w:r w:rsidRPr="00842C59">
        <w:rPr>
          <w:rFonts w:cs="Arial"/>
        </w:rPr>
        <w:t xml:space="preserve"> LoggerServletFilter </w:t>
      </w:r>
      <w:r>
        <w:rPr>
          <w:rFonts w:cs="Arial"/>
        </w:rPr>
        <w:t>to log status of an application</w:t>
      </w:r>
    </w:p>
    <w:p w14:paraId="68D06B32" w14:textId="6D2E888D" w:rsidR="0026493E" w:rsidRPr="00276570" w:rsidRDefault="0026493E" w:rsidP="009F65F3">
      <w:pPr>
        <w:numPr>
          <w:ilvl w:val="1"/>
          <w:numId w:val="18"/>
        </w:numPr>
        <w:jc w:val="left"/>
        <w:rPr>
          <w:rFonts w:cs="Arial"/>
        </w:rPr>
      </w:pPr>
      <w:r w:rsidRPr="0026493E">
        <w:rPr>
          <w:rFonts w:cs="Arial"/>
        </w:rPr>
        <w:t>B</w:t>
      </w:r>
      <w:r w:rsidR="00713037">
        <w:rPr>
          <w:rFonts w:cs="Arial"/>
        </w:rPr>
        <w:t>uild the web component using Maven</w:t>
      </w:r>
    </w:p>
    <w:p w14:paraId="68D06B33" w14:textId="77777777" w:rsidR="0026493E" w:rsidRPr="0026493E" w:rsidRDefault="0026493E" w:rsidP="0026493E">
      <w:pPr>
        <w:ind w:left="1980"/>
        <w:rPr>
          <w:rFonts w:cs="Arial"/>
        </w:rPr>
      </w:pPr>
    </w:p>
    <w:p w14:paraId="68D06B34" w14:textId="77777777" w:rsidR="0026493E" w:rsidRPr="0026493E" w:rsidRDefault="004D2349" w:rsidP="009F65F3">
      <w:pPr>
        <w:numPr>
          <w:ilvl w:val="0"/>
          <w:numId w:val="18"/>
        </w:numPr>
        <w:rPr>
          <w:rFonts w:cs="Arial"/>
        </w:rPr>
      </w:pPr>
      <w:r>
        <w:rPr>
          <w:rStyle w:val="StyleBoldDarkRed"/>
        </w:rPr>
        <w:t>Documentation</w:t>
      </w:r>
      <w:r w:rsidR="0026493E" w:rsidRPr="0026493E">
        <w:rPr>
          <w:rFonts w:cs="Arial"/>
          <w:b/>
          <w:bCs/>
          <w:color w:val="0000FF"/>
        </w:rPr>
        <w:t xml:space="preserve">(Duration: </w:t>
      </w:r>
      <w:r w:rsidR="00A20ADB">
        <w:rPr>
          <w:rFonts w:cs="Arial"/>
          <w:b/>
          <w:bCs/>
          <w:color w:val="0000FF"/>
        </w:rPr>
        <w:t>2</w:t>
      </w:r>
      <w:r w:rsidR="0026493E" w:rsidRPr="0026493E">
        <w:rPr>
          <w:rFonts w:cs="Arial"/>
          <w:b/>
          <w:bCs/>
          <w:color w:val="0000FF"/>
        </w:rPr>
        <w:t xml:space="preserve"> hours)</w:t>
      </w:r>
    </w:p>
    <w:p w14:paraId="68D06B35" w14:textId="77777777" w:rsidR="0026493E" w:rsidRPr="0026493E" w:rsidRDefault="0026493E" w:rsidP="009F65F3">
      <w:pPr>
        <w:numPr>
          <w:ilvl w:val="1"/>
          <w:numId w:val="18"/>
        </w:numPr>
        <w:jc w:val="left"/>
        <w:rPr>
          <w:rFonts w:cs="Arial"/>
        </w:rPr>
      </w:pPr>
      <w:r w:rsidRPr="0026493E">
        <w:rPr>
          <w:rFonts w:cs="Arial"/>
        </w:rPr>
        <w:t xml:space="preserve">Project Documentation: Document your project details (Duration: 1 </w:t>
      </w:r>
      <w:r w:rsidR="00A20ADB">
        <w:rPr>
          <w:rFonts w:cs="Arial"/>
        </w:rPr>
        <w:t>hour 30 mins</w:t>
      </w:r>
      <w:r w:rsidRPr="0026493E">
        <w:rPr>
          <w:rFonts w:cs="Arial"/>
        </w:rPr>
        <w:t>).</w:t>
      </w:r>
    </w:p>
    <w:p w14:paraId="68D06B36" w14:textId="77777777" w:rsidR="0026493E" w:rsidRPr="0026493E" w:rsidRDefault="0026493E" w:rsidP="009F65F3">
      <w:pPr>
        <w:numPr>
          <w:ilvl w:val="1"/>
          <w:numId w:val="18"/>
        </w:numPr>
        <w:jc w:val="left"/>
        <w:rPr>
          <w:rFonts w:cs="Arial"/>
        </w:rPr>
      </w:pPr>
      <w:r w:rsidRPr="0026493E">
        <w:rPr>
          <w:rFonts w:cs="Arial"/>
        </w:rPr>
        <w:t>Project submission: Submit your project with all the artifacts including the test cases &amp; documentation (Duration: 30 mins).</w:t>
      </w:r>
    </w:p>
    <w:p w14:paraId="68D06B37" w14:textId="77777777" w:rsidR="0026493E" w:rsidRPr="00E81CF5" w:rsidRDefault="00235FBD" w:rsidP="00602F03">
      <w:pPr>
        <w:pStyle w:val="Heading2"/>
      </w:pPr>
      <w:bookmarkStart w:id="18" w:name="_Toc360528902"/>
      <w:r>
        <w:rPr>
          <w:rFonts w:ascii="Arial" w:hAnsi="Arial"/>
        </w:rPr>
        <w:lastRenderedPageBreak/>
        <w:t>Evaluation and assessment parameters</w:t>
      </w:r>
      <w:bookmarkEnd w:id="18"/>
    </w:p>
    <w:p w14:paraId="68D06B38" w14:textId="77777777" w:rsidR="006D094A" w:rsidRDefault="0026493E" w:rsidP="006D094A">
      <w:pPr>
        <w:rPr>
          <w:rFonts w:cs="Arial"/>
          <w:szCs w:val="20"/>
        </w:rPr>
      </w:pPr>
      <w:r w:rsidRPr="0026493E">
        <w:rPr>
          <w:rFonts w:cs="Arial"/>
          <w:szCs w:val="20"/>
        </w:rPr>
        <w:t xml:space="preserve">This </w:t>
      </w:r>
      <w:r w:rsidR="003914F9" w:rsidRPr="0026493E">
        <w:rPr>
          <w:rFonts w:cs="Arial"/>
          <w:szCs w:val="20"/>
        </w:rPr>
        <w:t>miniproject will</w:t>
      </w:r>
      <w:r w:rsidR="008878BC">
        <w:rPr>
          <w:rFonts w:cs="Arial"/>
          <w:szCs w:val="20"/>
        </w:rPr>
        <w:t xml:space="preserve"> be done in groups of five to six</w:t>
      </w:r>
      <w:r w:rsidRPr="0026493E">
        <w:rPr>
          <w:rFonts w:cs="Arial"/>
          <w:szCs w:val="20"/>
        </w:rPr>
        <w:t xml:space="preserve">. Each group will identify a Team Lead who will decide which team member will code for which functionality. </w:t>
      </w:r>
      <w:r w:rsidR="006D094A" w:rsidRPr="0026493E">
        <w:rPr>
          <w:rFonts w:cs="Arial"/>
          <w:szCs w:val="20"/>
        </w:rPr>
        <w:t xml:space="preserve">This project shall be evaluated </w:t>
      </w:r>
      <w:r w:rsidR="006D094A">
        <w:rPr>
          <w:rFonts w:cs="Arial"/>
          <w:szCs w:val="20"/>
        </w:rPr>
        <w:t xml:space="preserve">at the end of </w:t>
      </w:r>
      <w:r w:rsidR="009A6242">
        <w:rPr>
          <w:rFonts w:cs="Arial"/>
          <w:szCs w:val="20"/>
        </w:rPr>
        <w:t>spring</w:t>
      </w:r>
      <w:r w:rsidR="006D094A">
        <w:rPr>
          <w:rFonts w:cs="Arial"/>
          <w:szCs w:val="20"/>
        </w:rPr>
        <w:t xml:space="preserve"> module.</w:t>
      </w:r>
    </w:p>
    <w:p w14:paraId="68D06B39" w14:textId="77777777" w:rsidR="006D094A" w:rsidRPr="0026493E" w:rsidRDefault="006D094A" w:rsidP="006D094A">
      <w:pPr>
        <w:rPr>
          <w:rFonts w:cs="Arial"/>
          <w:szCs w:val="20"/>
        </w:rPr>
      </w:pPr>
    </w:p>
    <w:p w14:paraId="68D06B3A" w14:textId="77777777" w:rsidR="006D094A" w:rsidRPr="0026493E" w:rsidRDefault="006D094A" w:rsidP="006D094A">
      <w:pPr>
        <w:rPr>
          <w:rFonts w:cs="Arial"/>
          <w:b/>
          <w:szCs w:val="20"/>
        </w:rPr>
      </w:pPr>
      <w:r w:rsidRPr="0026493E">
        <w:rPr>
          <w:rFonts w:cs="Arial"/>
          <w:b/>
          <w:szCs w:val="20"/>
        </w:rPr>
        <w:t xml:space="preserve">Evaluation Criteria (out of </w:t>
      </w:r>
      <w:r>
        <w:rPr>
          <w:rFonts w:cs="Arial"/>
          <w:b/>
          <w:szCs w:val="20"/>
        </w:rPr>
        <w:t>10</w:t>
      </w:r>
      <w:r w:rsidRPr="0026493E">
        <w:rPr>
          <w:rFonts w:cs="Arial"/>
          <w:b/>
          <w:szCs w:val="20"/>
        </w:rPr>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8"/>
        <w:gridCol w:w="1080"/>
      </w:tblGrid>
      <w:tr w:rsidR="009C5B16" w:rsidRPr="00CA1E3B" w14:paraId="68D06B3D" w14:textId="77777777" w:rsidTr="00CA1E3B">
        <w:tc>
          <w:tcPr>
            <w:tcW w:w="6228" w:type="dxa"/>
          </w:tcPr>
          <w:p w14:paraId="68D06B3B" w14:textId="77777777" w:rsidR="009C5B16" w:rsidRPr="00CA1E3B" w:rsidRDefault="0011390E" w:rsidP="00AC3606">
            <w:pPr>
              <w:rPr>
                <w:rFonts w:cs="Arial"/>
                <w:szCs w:val="20"/>
              </w:rPr>
            </w:pPr>
            <w:r>
              <w:rPr>
                <w:rFonts w:cs="Arial"/>
                <w:szCs w:val="20"/>
              </w:rPr>
              <w:t>Look and Feel of Web pages</w:t>
            </w:r>
          </w:p>
        </w:tc>
        <w:tc>
          <w:tcPr>
            <w:tcW w:w="1080" w:type="dxa"/>
          </w:tcPr>
          <w:p w14:paraId="68D06B3C" w14:textId="77777777" w:rsidR="009C5B16" w:rsidRPr="00CA1E3B" w:rsidRDefault="0011390E" w:rsidP="00AC3606">
            <w:pPr>
              <w:rPr>
                <w:rFonts w:cs="Arial"/>
                <w:b/>
                <w:szCs w:val="20"/>
              </w:rPr>
            </w:pPr>
            <w:r>
              <w:rPr>
                <w:rFonts w:cs="Arial"/>
                <w:b/>
                <w:szCs w:val="20"/>
              </w:rPr>
              <w:t>05</w:t>
            </w:r>
          </w:p>
        </w:tc>
      </w:tr>
      <w:tr w:rsidR="009C5B16" w:rsidRPr="00CA1E3B" w14:paraId="68D06B40" w14:textId="77777777" w:rsidTr="00CA1E3B">
        <w:tc>
          <w:tcPr>
            <w:tcW w:w="6228" w:type="dxa"/>
          </w:tcPr>
          <w:p w14:paraId="68D06B3E" w14:textId="77777777" w:rsidR="009C5B16" w:rsidRPr="00CA1E3B" w:rsidRDefault="0011390E" w:rsidP="00AC3606">
            <w:pPr>
              <w:rPr>
                <w:rFonts w:cs="Arial"/>
                <w:szCs w:val="20"/>
              </w:rPr>
            </w:pPr>
            <w:r>
              <w:rPr>
                <w:rFonts w:cs="Arial"/>
                <w:szCs w:val="20"/>
              </w:rPr>
              <w:t>Client-side and server-side validation</w:t>
            </w:r>
          </w:p>
        </w:tc>
        <w:tc>
          <w:tcPr>
            <w:tcW w:w="1080" w:type="dxa"/>
          </w:tcPr>
          <w:p w14:paraId="68D06B3F" w14:textId="77777777" w:rsidR="009C5B16" w:rsidRPr="00CA1E3B" w:rsidRDefault="0011390E" w:rsidP="00AC3606">
            <w:pPr>
              <w:rPr>
                <w:rFonts w:cs="Arial"/>
                <w:b/>
                <w:szCs w:val="20"/>
              </w:rPr>
            </w:pPr>
            <w:r>
              <w:rPr>
                <w:rFonts w:cs="Arial"/>
                <w:b/>
                <w:szCs w:val="20"/>
              </w:rPr>
              <w:t>10</w:t>
            </w:r>
          </w:p>
        </w:tc>
      </w:tr>
      <w:tr w:rsidR="009C5B16" w:rsidRPr="00CA1E3B" w14:paraId="68D06B43" w14:textId="77777777" w:rsidTr="00CA1E3B">
        <w:tc>
          <w:tcPr>
            <w:tcW w:w="6228" w:type="dxa"/>
          </w:tcPr>
          <w:p w14:paraId="68D06B41" w14:textId="77777777" w:rsidR="009C5B16" w:rsidRPr="00CA1E3B" w:rsidRDefault="0011390E" w:rsidP="00AC3606">
            <w:pPr>
              <w:rPr>
                <w:rFonts w:cs="Arial"/>
                <w:szCs w:val="20"/>
              </w:rPr>
            </w:pPr>
            <w:r>
              <w:rPr>
                <w:rFonts w:cs="Arial"/>
                <w:szCs w:val="20"/>
              </w:rPr>
              <w:t>Code Documentation and using coding standards</w:t>
            </w:r>
          </w:p>
        </w:tc>
        <w:tc>
          <w:tcPr>
            <w:tcW w:w="1080" w:type="dxa"/>
          </w:tcPr>
          <w:p w14:paraId="68D06B42" w14:textId="77777777" w:rsidR="009C5B16" w:rsidRPr="00CA1E3B" w:rsidRDefault="0011390E" w:rsidP="00AC3606">
            <w:pPr>
              <w:rPr>
                <w:rFonts w:cs="Arial"/>
                <w:b/>
                <w:szCs w:val="20"/>
              </w:rPr>
            </w:pPr>
            <w:r>
              <w:rPr>
                <w:rFonts w:cs="Arial"/>
                <w:b/>
                <w:szCs w:val="20"/>
              </w:rPr>
              <w:t>10</w:t>
            </w:r>
          </w:p>
        </w:tc>
      </w:tr>
      <w:tr w:rsidR="009C5B16" w:rsidRPr="00CA1E3B" w14:paraId="68D06B46" w14:textId="77777777" w:rsidTr="00CA1E3B">
        <w:tc>
          <w:tcPr>
            <w:tcW w:w="6228" w:type="dxa"/>
          </w:tcPr>
          <w:p w14:paraId="0E8D1FE3" w14:textId="77777777" w:rsidR="009C5B16" w:rsidRDefault="00F74EC8" w:rsidP="00AC3606">
            <w:pPr>
              <w:rPr>
                <w:rFonts w:cs="Arial"/>
                <w:szCs w:val="20"/>
              </w:rPr>
            </w:pPr>
            <w:r>
              <w:rPr>
                <w:rFonts w:cs="Arial"/>
                <w:szCs w:val="20"/>
              </w:rPr>
              <w:t>Overall Business Logic .This includes</w:t>
            </w:r>
          </w:p>
          <w:p w14:paraId="68D06B44" w14:textId="0AC50A39" w:rsidR="00F74EC8" w:rsidRPr="00CA1E3B" w:rsidRDefault="00F74EC8" w:rsidP="00AC3606">
            <w:pPr>
              <w:rPr>
                <w:rFonts w:cs="Arial"/>
                <w:szCs w:val="20"/>
              </w:rPr>
            </w:pPr>
            <w:r>
              <w:rPr>
                <w:rFonts w:cs="Arial"/>
                <w:szCs w:val="20"/>
              </w:rPr>
              <w:t xml:space="preserve">                    Usage of Logging API (log4j)</w:t>
            </w:r>
          </w:p>
        </w:tc>
        <w:tc>
          <w:tcPr>
            <w:tcW w:w="1080" w:type="dxa"/>
          </w:tcPr>
          <w:p w14:paraId="68D06B45" w14:textId="2BACD710" w:rsidR="009C5B16" w:rsidRPr="00CA1E3B" w:rsidRDefault="00F74EC8" w:rsidP="00AC3606">
            <w:pPr>
              <w:rPr>
                <w:rFonts w:cs="Arial"/>
                <w:b/>
                <w:szCs w:val="20"/>
              </w:rPr>
            </w:pPr>
            <w:r>
              <w:rPr>
                <w:rFonts w:cs="Arial"/>
                <w:b/>
                <w:szCs w:val="20"/>
              </w:rPr>
              <w:t>25</w:t>
            </w:r>
          </w:p>
        </w:tc>
      </w:tr>
      <w:tr w:rsidR="006D094A" w:rsidRPr="00CA1E3B" w14:paraId="68D06B49" w14:textId="77777777" w:rsidTr="00CA1E3B">
        <w:tc>
          <w:tcPr>
            <w:tcW w:w="6228" w:type="dxa"/>
          </w:tcPr>
          <w:p w14:paraId="68D06B47" w14:textId="7A6FAFC1" w:rsidR="006D094A" w:rsidRPr="00CA1E3B" w:rsidRDefault="00F74EC8" w:rsidP="00AC3606">
            <w:pPr>
              <w:rPr>
                <w:rFonts w:cs="Arial"/>
                <w:b/>
                <w:szCs w:val="20"/>
              </w:rPr>
            </w:pPr>
            <w:r>
              <w:rPr>
                <w:rFonts w:cs="Arial"/>
                <w:szCs w:val="20"/>
              </w:rPr>
              <w:t>Usage of Maven</w:t>
            </w:r>
            <w:r w:rsidR="006D094A" w:rsidRPr="00CA1E3B">
              <w:rPr>
                <w:rFonts w:cs="Arial"/>
                <w:szCs w:val="20"/>
              </w:rPr>
              <w:t xml:space="preserve"> to build project</w:t>
            </w:r>
          </w:p>
        </w:tc>
        <w:tc>
          <w:tcPr>
            <w:tcW w:w="1080" w:type="dxa"/>
          </w:tcPr>
          <w:p w14:paraId="68D06B48" w14:textId="77777777" w:rsidR="006D094A" w:rsidRPr="00CA1E3B" w:rsidRDefault="006D094A" w:rsidP="00AC3606">
            <w:pPr>
              <w:rPr>
                <w:rFonts w:cs="Arial"/>
                <w:b/>
                <w:szCs w:val="20"/>
              </w:rPr>
            </w:pPr>
            <w:r w:rsidRPr="00CA1E3B">
              <w:rPr>
                <w:rFonts w:cs="Arial"/>
                <w:b/>
                <w:szCs w:val="20"/>
              </w:rPr>
              <w:t>5</w:t>
            </w:r>
          </w:p>
        </w:tc>
      </w:tr>
      <w:tr w:rsidR="006D094A" w:rsidRPr="00CA1E3B" w14:paraId="68D06B4C" w14:textId="77777777" w:rsidTr="00CA1E3B">
        <w:tc>
          <w:tcPr>
            <w:tcW w:w="6228" w:type="dxa"/>
          </w:tcPr>
          <w:p w14:paraId="68D06B4A" w14:textId="77777777" w:rsidR="006D094A" w:rsidRPr="00CA1E3B" w:rsidRDefault="006D094A" w:rsidP="00AC3606">
            <w:pPr>
              <w:rPr>
                <w:rFonts w:cs="Arial"/>
                <w:szCs w:val="20"/>
              </w:rPr>
            </w:pPr>
            <w:r w:rsidRPr="00CA1E3B">
              <w:rPr>
                <w:rFonts w:cs="Arial"/>
                <w:szCs w:val="20"/>
              </w:rPr>
              <w:t>Good amount of appropriate dataset to showcase project completely</w:t>
            </w:r>
          </w:p>
        </w:tc>
        <w:tc>
          <w:tcPr>
            <w:tcW w:w="1080" w:type="dxa"/>
          </w:tcPr>
          <w:p w14:paraId="68D06B4B" w14:textId="77777777" w:rsidR="006D094A" w:rsidRPr="00CA1E3B" w:rsidRDefault="006D094A" w:rsidP="00AC3606">
            <w:pPr>
              <w:rPr>
                <w:rFonts w:cs="Arial"/>
                <w:b/>
                <w:szCs w:val="20"/>
              </w:rPr>
            </w:pPr>
            <w:r w:rsidRPr="00CA1E3B">
              <w:rPr>
                <w:rFonts w:cs="Arial"/>
                <w:b/>
                <w:szCs w:val="20"/>
              </w:rPr>
              <w:t>5</w:t>
            </w:r>
          </w:p>
        </w:tc>
      </w:tr>
      <w:tr w:rsidR="006D094A" w:rsidRPr="00CA1E3B" w14:paraId="68D06B4F" w14:textId="77777777" w:rsidTr="00CA1E3B">
        <w:tc>
          <w:tcPr>
            <w:tcW w:w="6228" w:type="dxa"/>
          </w:tcPr>
          <w:p w14:paraId="68D06B4D" w14:textId="29B676DA" w:rsidR="006D094A" w:rsidRPr="00CA1E3B" w:rsidRDefault="006D094A" w:rsidP="00AC3606">
            <w:pPr>
              <w:rPr>
                <w:rFonts w:cs="Arial"/>
                <w:szCs w:val="20"/>
              </w:rPr>
            </w:pPr>
            <w:r w:rsidRPr="00CA1E3B">
              <w:rPr>
                <w:rFonts w:cs="Arial"/>
                <w:szCs w:val="20"/>
              </w:rPr>
              <w:t>Appropriate test cases using J</w:t>
            </w:r>
            <w:r w:rsidR="00F74EC8" w:rsidRPr="00CA1E3B">
              <w:rPr>
                <w:rFonts w:cs="Arial"/>
                <w:szCs w:val="20"/>
              </w:rPr>
              <w:t>u</w:t>
            </w:r>
            <w:r w:rsidRPr="00CA1E3B">
              <w:rPr>
                <w:rFonts w:cs="Arial"/>
                <w:szCs w:val="20"/>
              </w:rPr>
              <w:t>nit</w:t>
            </w:r>
            <w:r w:rsidR="00F74EC8">
              <w:rPr>
                <w:rFonts w:cs="Arial"/>
                <w:szCs w:val="20"/>
              </w:rPr>
              <w:t xml:space="preserve"> 4.0</w:t>
            </w:r>
          </w:p>
        </w:tc>
        <w:tc>
          <w:tcPr>
            <w:tcW w:w="1080" w:type="dxa"/>
          </w:tcPr>
          <w:p w14:paraId="68D06B4E" w14:textId="77777777" w:rsidR="006D094A" w:rsidRPr="00CA1E3B" w:rsidRDefault="006D094A" w:rsidP="00AC3606">
            <w:pPr>
              <w:rPr>
                <w:rFonts w:cs="Arial"/>
                <w:b/>
                <w:szCs w:val="20"/>
              </w:rPr>
            </w:pPr>
            <w:r w:rsidRPr="00CA1E3B">
              <w:rPr>
                <w:rFonts w:cs="Arial"/>
                <w:b/>
                <w:szCs w:val="20"/>
              </w:rPr>
              <w:t>5</w:t>
            </w:r>
          </w:p>
        </w:tc>
      </w:tr>
      <w:tr w:rsidR="006D094A" w:rsidRPr="00CA1E3B" w14:paraId="68D06B55" w14:textId="77777777" w:rsidTr="00CA1E3B">
        <w:tc>
          <w:tcPr>
            <w:tcW w:w="6228" w:type="dxa"/>
          </w:tcPr>
          <w:p w14:paraId="68D06B53" w14:textId="68A11FF2" w:rsidR="006D094A" w:rsidRPr="00CA1E3B" w:rsidRDefault="006D094A" w:rsidP="00C06222">
            <w:pPr>
              <w:rPr>
                <w:rFonts w:cs="Arial"/>
                <w:szCs w:val="20"/>
              </w:rPr>
            </w:pPr>
            <w:r w:rsidRPr="00CA1E3B">
              <w:rPr>
                <w:rFonts w:cs="Arial"/>
                <w:szCs w:val="20"/>
              </w:rPr>
              <w:t>Using MVC architecture</w:t>
            </w:r>
            <w:r w:rsidR="000929EE">
              <w:rPr>
                <w:rFonts w:cs="Arial"/>
                <w:szCs w:val="20"/>
              </w:rPr>
              <w:t xml:space="preserve"> and c</w:t>
            </w:r>
            <w:r w:rsidRPr="00CA1E3B">
              <w:rPr>
                <w:rFonts w:cs="Arial"/>
                <w:szCs w:val="20"/>
              </w:rPr>
              <w:t xml:space="preserve">lean encapsulation of business logic in appropriate </w:t>
            </w:r>
            <w:r w:rsidR="00C351DC" w:rsidRPr="00CA1E3B">
              <w:rPr>
                <w:rFonts w:cs="Arial"/>
                <w:szCs w:val="20"/>
              </w:rPr>
              <w:t>components. Judicious</w:t>
            </w:r>
            <w:r w:rsidRPr="00CA1E3B">
              <w:rPr>
                <w:rFonts w:cs="Arial"/>
                <w:szCs w:val="20"/>
              </w:rPr>
              <w:t xml:space="preserve"> use of java beans, cleaner looks to JSP</w:t>
            </w:r>
          </w:p>
        </w:tc>
        <w:tc>
          <w:tcPr>
            <w:tcW w:w="1080" w:type="dxa"/>
          </w:tcPr>
          <w:p w14:paraId="68D06B54" w14:textId="0C841923" w:rsidR="006D094A" w:rsidRPr="00CA1E3B" w:rsidRDefault="00F74EC8" w:rsidP="00AC3606">
            <w:pPr>
              <w:rPr>
                <w:rFonts w:cs="Arial"/>
                <w:b/>
                <w:szCs w:val="20"/>
              </w:rPr>
            </w:pPr>
            <w:r>
              <w:rPr>
                <w:rFonts w:cs="Arial"/>
                <w:b/>
                <w:szCs w:val="20"/>
              </w:rPr>
              <w:t>35</w:t>
            </w:r>
          </w:p>
        </w:tc>
      </w:tr>
    </w:tbl>
    <w:p w14:paraId="68D06B56" w14:textId="77777777" w:rsidR="0026493E" w:rsidRPr="0026493E" w:rsidRDefault="0026493E" w:rsidP="00E3508A"/>
    <w:sectPr w:rsidR="0026493E" w:rsidRPr="0026493E" w:rsidSect="002A1E43">
      <w:headerReference w:type="default" r:id="rId18"/>
      <w:pgSz w:w="12240" w:h="15840"/>
      <w:pgMar w:top="126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E1611" w14:textId="77777777" w:rsidR="00C871BD" w:rsidRDefault="00C871BD">
      <w:r>
        <w:separator/>
      </w:r>
    </w:p>
  </w:endnote>
  <w:endnote w:type="continuationSeparator" w:id="0">
    <w:p w14:paraId="51A678A8" w14:textId="77777777" w:rsidR="00C871BD" w:rsidRDefault="00C8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old">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5F" w14:textId="77777777" w:rsidR="006E3606" w:rsidRDefault="00C871BD">
    <w:pPr>
      <w:pStyle w:val="Footer"/>
      <w:tabs>
        <w:tab w:val="clear" w:pos="8640"/>
        <w:tab w:val="right" w:pos="8100"/>
      </w:tabs>
      <w:rPr>
        <w:sz w:val="18"/>
      </w:rPr>
    </w:pPr>
    <w:r>
      <w:rPr>
        <w:noProof/>
      </w:rPr>
      <w:pict w14:anchorId="68D06B75">
        <v:line id="Line 1" o:spid="_x0000_s2053" style="position:absolute;left:0;text-align:left;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5pt,7.05pt" to="41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" strokecolor="maroon"/>
      </w:pict>
    </w:r>
  </w:p>
  <w:p w14:paraId="68D06B60" w14:textId="77777777" w:rsidR="006E3606" w:rsidRDefault="006E3606">
    <w:pPr>
      <w:pStyle w:val="Footer"/>
      <w:tabs>
        <w:tab w:val="clear" w:pos="8640"/>
        <w:tab w:val="right" w:pos="8100"/>
      </w:tabs>
      <w:rPr>
        <w:rStyle w:val="PageNumber"/>
      </w:rPr>
    </w:pPr>
    <w:r>
      <w:t>Company Confidential</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B1FE2">
      <w:rPr>
        <w:rStyle w:val="PageNumber"/>
        <w:noProof/>
      </w:rPr>
      <w:t>2</w:t>
    </w:r>
    <w:r>
      <w:rPr>
        <w:rStyle w:val="PageNumber"/>
      </w:rPr>
      <w:fldChar w:fldCharType="end"/>
    </w:r>
  </w:p>
  <w:p w14:paraId="68D06B61" w14:textId="77777777" w:rsidR="006E3606" w:rsidRDefault="006E3606">
    <w:pPr>
      <w:pStyle w:val="Footer"/>
      <w:tabs>
        <w:tab w:val="clear" w:pos="8640"/>
        <w:tab w:val="right" w:pos="7740"/>
      </w:tabs>
      <w:rPr>
        <w:rStyle w:val="PageNumber"/>
      </w:rPr>
    </w:pPr>
  </w:p>
  <w:p w14:paraId="68D06B62" w14:textId="77777777" w:rsidR="006E3606" w:rsidRDefault="006E3606">
    <w:pPr>
      <w:pStyle w:val="Footer"/>
      <w:tabs>
        <w:tab w:val="clear" w:pos="8640"/>
        <w:tab w:val="right" w:pos="8280"/>
      </w:tabs>
      <w:rPr>
        <w:rStyle w:val="PageNumber"/>
      </w:rPr>
    </w:pPr>
    <w:r>
      <w:tab/>
    </w:r>
    <w:r>
      <w:tab/>
    </w:r>
  </w:p>
  <w:p w14:paraId="68D06B63" w14:textId="77777777" w:rsidR="006E3606" w:rsidRDefault="006E3606">
    <w:pPr>
      <w:pStyle w:val="Footer"/>
      <w:tabs>
        <w:tab w:val="clear" w:pos="8640"/>
        <w:tab w:val="right" w:pos="81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68A4A" w14:textId="77777777" w:rsidR="006E3606" w:rsidRDefault="006E3606" w:rsidP="00F34907">
    <w:pPr>
      <w:tabs>
        <w:tab w:val="center" w:pos="4493"/>
      </w:tabs>
      <w:jc w:val="left"/>
      <w:rPr>
        <w:rStyle w:val="PageNumber"/>
        <w:rFonts w:cs="Arial"/>
        <w:sz w:val="16"/>
        <w:szCs w:val="16"/>
        <w:lang w:eastAsia="fr-FR"/>
      </w:rPr>
    </w:pPr>
    <w:r>
      <w:rPr>
        <w:rFonts w:cs="Arial"/>
        <w:sz w:val="16"/>
        <w:szCs w:val="16"/>
        <w:lang w:eastAsia="fr-FR"/>
      </w:rPr>
      <w:t>©2016 Capgemini. All rights reserved.</w:t>
    </w:r>
    <w:r>
      <w:rPr>
        <w:rFonts w:cs="Arial"/>
        <w:sz w:val="16"/>
        <w:szCs w:val="16"/>
        <w:lang w:eastAsia="fr-FR"/>
      </w:rPr>
      <w:tab/>
    </w:r>
    <w:r>
      <w:rPr>
        <w:rFonts w:cs="Arial"/>
        <w:sz w:val="16"/>
        <w:szCs w:val="16"/>
        <w:lang w:eastAsia="fr-FR"/>
      </w:rPr>
      <w:br/>
      <w:t>The information contained in this document is proprietary and confidential. For Capgemini only.</w:t>
    </w:r>
    <w:r>
      <w:rPr>
        <w:rFonts w:cs="Arial"/>
        <w:color w:val="808080"/>
        <w:sz w:val="16"/>
        <w:szCs w:val="16"/>
        <w:lang w:eastAsia="fr-FR"/>
      </w:rPr>
      <w:t xml:space="preserve">   </w:t>
    </w:r>
  </w:p>
  <w:p w14:paraId="68D06B66" w14:textId="77777777" w:rsidR="006E3606" w:rsidRDefault="006E3606">
    <w:pPr>
      <w:pStyle w:val="Footer"/>
      <w:tabs>
        <w:tab w:val="clear" w:pos="8640"/>
        <w:tab w:val="right" w:pos="7740"/>
      </w:tabs>
      <w:rPr>
        <w:rStyle w:val="PageNumber"/>
        <w:rFonts w:cs="Arial"/>
        <w:b/>
      </w:rPr>
    </w:pPr>
  </w:p>
  <w:p w14:paraId="68D06B67" w14:textId="07C7BF9B" w:rsidR="006E3606" w:rsidRPr="0034690A" w:rsidRDefault="006E3606" w:rsidP="0034690A">
    <w:pPr>
      <w:pStyle w:val="Footer"/>
      <w:tabs>
        <w:tab w:val="clear" w:pos="8640"/>
        <w:tab w:val="right" w:pos="7740"/>
      </w:tabs>
      <w:jc w:val="center"/>
      <w:rPr>
        <w:rStyle w:val="PageNumber"/>
        <w:rFonts w:cs="Arial"/>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6A" w14:textId="77777777" w:rsidR="006E3606" w:rsidRDefault="006E3606" w:rsidP="00507F4E">
    <w:pPr>
      <w:pStyle w:val="Footer"/>
      <w:pBdr>
        <w:bottom w:val="single" w:sz="12" w:space="0" w:color="auto"/>
      </w:pBdr>
    </w:pPr>
  </w:p>
  <w:p w14:paraId="68D06B6B" w14:textId="6B989A67" w:rsidR="006E3606" w:rsidRDefault="006E3606" w:rsidP="00713037">
    <w:pPr>
      <w:pStyle w:val="Footer"/>
      <w:tabs>
        <w:tab w:val="clear" w:pos="4320"/>
      </w:tabs>
      <w:spacing w:before="120"/>
      <w:rPr>
        <w:rFonts w:ascii="Candara" w:hAnsi="Candara"/>
        <w:szCs w:val="20"/>
      </w:rPr>
    </w:pPr>
    <w:r>
      <w:rPr>
        <w:rFonts w:ascii="Candara" w:hAnsi="Candara"/>
        <w:szCs w:val="20"/>
      </w:rPr>
      <w:t xml:space="preserve">Company Confidential </w:t>
    </w:r>
    <w:r>
      <w:rPr>
        <w:rFonts w:ascii="Candara" w:hAnsi="Candara"/>
        <w:szCs w:val="20"/>
      </w:rPr>
      <w:tab/>
    </w:r>
    <w:r w:rsidRPr="00C71BEA">
      <w:rPr>
        <w:rFonts w:ascii="Candara" w:hAnsi="Candara"/>
        <w:szCs w:val="20"/>
      </w:rPr>
      <w:t xml:space="preserve">Page </w:t>
    </w:r>
    <w:r w:rsidRPr="00C71BEA">
      <w:rPr>
        <w:rFonts w:ascii="Candara" w:hAnsi="Candara"/>
        <w:szCs w:val="20"/>
      </w:rPr>
      <w:fldChar w:fldCharType="begin"/>
    </w:r>
    <w:r w:rsidRPr="00C71BEA">
      <w:rPr>
        <w:rFonts w:ascii="Candara" w:hAnsi="Candara"/>
        <w:szCs w:val="20"/>
      </w:rPr>
      <w:instrText xml:space="preserve"> PAGE </w:instrText>
    </w:r>
    <w:r w:rsidRPr="00C71BEA">
      <w:rPr>
        <w:rFonts w:ascii="Candara" w:hAnsi="Candara"/>
        <w:szCs w:val="20"/>
      </w:rPr>
      <w:fldChar w:fldCharType="separate"/>
    </w:r>
    <w:r w:rsidR="004B1FE2">
      <w:rPr>
        <w:rFonts w:ascii="Candara" w:hAnsi="Candara"/>
        <w:noProof/>
        <w:szCs w:val="20"/>
      </w:rPr>
      <w:t>10</w:t>
    </w:r>
    <w:r w:rsidRPr="00C71BEA">
      <w:rPr>
        <w:rFonts w:ascii="Candara" w:hAnsi="Candara"/>
        <w:szCs w:val="20"/>
      </w:rPr>
      <w:fldChar w:fldCharType="end"/>
    </w:r>
  </w:p>
  <w:p w14:paraId="58684E10" w14:textId="77777777" w:rsidR="006E3606" w:rsidRPr="00C71BEA" w:rsidRDefault="006E3606" w:rsidP="00713037">
    <w:pPr>
      <w:pStyle w:val="Footer"/>
      <w:tabs>
        <w:tab w:val="clear" w:pos="4320"/>
      </w:tabs>
      <w:spacing w:before="120"/>
      <w:rPr>
        <w:rFonts w:ascii="Candara" w:hAnsi="Candara"/>
        <w:szCs w:val="20"/>
      </w:rPr>
    </w:pPr>
  </w:p>
  <w:p w14:paraId="68D06B6C" w14:textId="0AE77F1E" w:rsidR="006E3606" w:rsidRPr="000A2579" w:rsidRDefault="006E3606" w:rsidP="00507F4E">
    <w:pPr>
      <w:pStyle w:val="Footer"/>
      <w:rPr>
        <w:rStyle w:val="PageNumber"/>
        <w:rFonts w:eastAsia="Courier New"/>
        <w:szCs w:val="16"/>
      </w:rPr>
    </w:pPr>
  </w:p>
  <w:p w14:paraId="68D06B6D" w14:textId="77777777" w:rsidR="006E3606" w:rsidRDefault="006E3606" w:rsidP="00507F4E">
    <w:pPr>
      <w:pStyle w:val="Footer"/>
      <w:rPr>
        <w:rFonts w:cs="Arial"/>
        <w:b/>
        <w:szCs w:val="20"/>
      </w:rPr>
    </w:pPr>
  </w:p>
  <w:p w14:paraId="68D06B6E" w14:textId="65FF4497" w:rsidR="006E3606" w:rsidRPr="009B7463" w:rsidRDefault="006E3606" w:rsidP="00713037">
    <w:pPr>
      <w:pStyle w:val="Footer"/>
      <w:rPr>
        <w:rFonts w:cs="Arial"/>
        <w:b/>
        <w:szCs w:val="20"/>
      </w:rPr>
    </w:pPr>
  </w:p>
  <w:p w14:paraId="68D06B6F" w14:textId="77777777" w:rsidR="006E3606" w:rsidRPr="00ED584F" w:rsidRDefault="006E3606" w:rsidP="00507F4E">
    <w:pPr>
      <w:pStyle w:val="Footer"/>
    </w:pPr>
  </w:p>
  <w:p w14:paraId="68D06B70" w14:textId="77777777" w:rsidR="006E3606" w:rsidRPr="00507F4E" w:rsidRDefault="006E3606" w:rsidP="00507F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4ECC2" w14:textId="77777777" w:rsidR="00C871BD" w:rsidRDefault="00C871BD">
      <w:r>
        <w:separator/>
      </w:r>
    </w:p>
  </w:footnote>
  <w:footnote w:type="continuationSeparator" w:id="0">
    <w:p w14:paraId="3A5D4BD7" w14:textId="77777777" w:rsidR="00C871BD" w:rsidRDefault="00C871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5E" w14:textId="77777777" w:rsidR="006E3606" w:rsidRDefault="006E3606">
    <w:pPr>
      <w:pStyle w:val="Header"/>
      <w:tabs>
        <w:tab w:val="clear" w:pos="4320"/>
        <w:tab w:val="clear" w:pos="8640"/>
        <w:tab w:val="left" w:pos="4500"/>
        <w:tab w:val="right" w:pos="8100"/>
      </w:tabs>
      <w:rPr>
        <w:b/>
        <w:bCs/>
      </w:rP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CE5FB" w14:textId="0949D617" w:rsidR="006E3606" w:rsidRDefault="00C871BD" w:rsidP="00E75D90">
    <w:pPr>
      <w:tabs>
        <w:tab w:val="left" w:pos="8505"/>
        <w:tab w:val="left" w:pos="9639"/>
      </w:tabs>
      <w:spacing w:after="720"/>
      <w:ind w:firstLine="5040"/>
      <w:jc w:val="center"/>
      <w:rPr>
        <w:rFonts w:cs="Arial"/>
        <w:iCs/>
        <w:smallCaps/>
        <w:color w:val="909090"/>
        <w:sz w:val="28"/>
        <w:szCs w:val="16"/>
        <w:lang w:eastAsia="fr-FR"/>
      </w:rPr>
    </w:pPr>
    <w:r>
      <w:rPr>
        <w:noProof/>
      </w:rPr>
      <w:pict w14:anchorId="68D06B76">
        <v:shapetype id="_x0000_t202" coordsize="21600,21600" o:spt="202" path="m,l,21600r21600,l21600,xe">
          <v:stroke joinstyle="miter"/>
          <v:path gradientshapeok="t" o:connecttype="rect"/>
        </v:shapetype>
        <v:shape id="Text Box 7" o:spid="_x0000_s2052" type="#_x0000_t202" style="position:absolute;left:0;text-align:left;margin-left:315pt;margin-top:9pt;width:116.45pt;height:5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" filled="f" stroked="f">
          <v:textbox style="mso-next-textbox:#Text Box 7">
            <w:txbxContent>
              <w:p w14:paraId="68D06B88" w14:textId="77777777" w:rsidR="006E3606" w:rsidRDefault="006E3606" w:rsidP="00285D3F"/>
            </w:txbxContent>
          </v:textbox>
        </v:shape>
      </w:pict>
    </w:r>
    <w:r w:rsidR="006E3606">
      <w:rPr>
        <w:noProof/>
      </w:rPr>
      <w:drawing>
        <wp:anchor distT="0" distB="0" distL="114300" distR="114300" simplePos="0" relativeHeight="251660288" behindDoc="0" locked="1" layoutInCell="1" allowOverlap="0" wp14:anchorId="1358B0A2" wp14:editId="28A97DBF">
          <wp:simplePos x="0" y="0"/>
          <wp:positionH relativeFrom="page">
            <wp:posOffset>533400</wp:posOffset>
          </wp:positionH>
          <wp:positionV relativeFrom="page">
            <wp:posOffset>542925</wp:posOffset>
          </wp:positionV>
          <wp:extent cx="2162175" cy="533400"/>
          <wp:effectExtent l="0" t="0" r="0" b="0"/>
          <wp:wrapNone/>
          <wp:docPr id="1" name="Picture 1"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6E3606">
      <w:rPr>
        <w:rFonts w:cs="Arial"/>
        <w:iCs/>
        <w:smallCaps/>
        <w:color w:val="909090"/>
        <w:sz w:val="28"/>
        <w:szCs w:val="16"/>
        <w:lang w:eastAsia="fr-FR"/>
      </w:rPr>
      <w:t>JEE Mini Project</w:t>
    </w:r>
  </w:p>
  <w:p w14:paraId="68D06B65" w14:textId="046D0079" w:rsidR="006E3606" w:rsidRDefault="006E3606" w:rsidP="00E75D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68" w14:textId="3091440A" w:rsidR="006E3606" w:rsidRDefault="006E3606" w:rsidP="00285D3F">
    <w:pPr>
      <w:pStyle w:val="Header"/>
      <w:tabs>
        <w:tab w:val="clear" w:pos="4320"/>
        <w:tab w:val="clear" w:pos="8640"/>
        <w:tab w:val="left" w:pos="2160"/>
        <w:tab w:val="right" w:pos="7740"/>
      </w:tabs>
      <w:jc w:val="both"/>
      <w:rPr>
        <w:rFonts w:ascii="Trebuchet MS" w:hAnsi="Trebuchet MS"/>
        <w:b/>
        <w:bCs/>
      </w:rPr>
    </w:pPr>
    <w:r w:rsidRPr="005B530A">
      <w:rPr>
        <w:rFonts w:ascii="Trebuchet MS" w:hAnsi="Trebuchet MS"/>
        <w:sz w:val="24"/>
        <w:szCs w:val="24"/>
        <w:lang w:val="fr-FR"/>
      </w:rPr>
      <w:t>JEE Mini Project</w:t>
    </w:r>
  </w:p>
  <w:p w14:paraId="68D06B69" w14:textId="77777777" w:rsidR="006E3606" w:rsidRPr="002239F2" w:rsidRDefault="00C871BD" w:rsidP="00285D3F">
    <w:pPr>
      <w:pStyle w:val="Header"/>
      <w:tabs>
        <w:tab w:val="clear" w:pos="4320"/>
        <w:tab w:val="clear" w:pos="8640"/>
        <w:tab w:val="left" w:pos="2160"/>
        <w:tab w:val="right" w:pos="7740"/>
      </w:tabs>
      <w:jc w:val="both"/>
      <w:rPr>
        <w:b/>
        <w:bCs/>
        <w:lang w:val="fr-FR"/>
      </w:rPr>
    </w:pPr>
    <w:r>
      <w:rPr>
        <w:noProof/>
      </w:rPr>
      <w:pict w14:anchorId="68D06B79">
        <v:line id="Line 12" o:spid="_x0000_s2051" style="position:absolute;left:0;text-align:left;z-index:2516587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Ri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"/>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71" w14:textId="5EDD69F2" w:rsidR="006E3606" w:rsidRDefault="004C5312" w:rsidP="000B1A8C">
    <w:pPr>
      <w:pStyle w:val="Header"/>
      <w:tabs>
        <w:tab w:val="clear" w:pos="4320"/>
        <w:tab w:val="clear" w:pos="8640"/>
        <w:tab w:val="left" w:pos="2160"/>
        <w:tab w:val="right" w:pos="7740"/>
      </w:tabs>
      <w:jc w:val="both"/>
      <w:rPr>
        <w:rFonts w:ascii="Trebuchet MS" w:hAnsi="Trebuchet MS"/>
        <w:b/>
        <w:bCs/>
      </w:rPr>
    </w:pPr>
    <w:r>
      <w:rPr>
        <w:rFonts w:ascii="Trebuchet MS" w:hAnsi="Trebuchet MS"/>
        <w:sz w:val="24"/>
        <w:szCs w:val="24"/>
        <w:lang w:val="fr-FR"/>
      </w:rPr>
      <w:t>J</w:t>
    </w:r>
    <w:r w:rsidR="006E3606" w:rsidRPr="005B530A">
      <w:rPr>
        <w:rFonts w:ascii="Trebuchet MS" w:hAnsi="Trebuchet MS"/>
        <w:sz w:val="24"/>
        <w:szCs w:val="24"/>
        <w:lang w:val="fr-FR"/>
      </w:rPr>
      <w:t>EE Mini Project</w:t>
    </w:r>
  </w:p>
  <w:p w14:paraId="68D06B72" w14:textId="77777777" w:rsidR="006E3606" w:rsidRPr="000B1A8C" w:rsidRDefault="00C871BD" w:rsidP="000B1A8C">
    <w:pPr>
      <w:pStyle w:val="Header"/>
      <w:tabs>
        <w:tab w:val="clear" w:pos="4320"/>
        <w:tab w:val="clear" w:pos="8640"/>
        <w:tab w:val="left" w:pos="2160"/>
        <w:tab w:val="right" w:pos="7740"/>
      </w:tabs>
      <w:jc w:val="both"/>
    </w:pPr>
    <w:r>
      <w:rPr>
        <w:noProof/>
      </w:rPr>
      <w:pict w14:anchorId="68D06B7C">
        <v:line id="Line 13" o:spid="_x0000_s2049" style="position:absolute;left:0;text-align:left;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V0w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AC81E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5C8D5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1083F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2894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AFCED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4D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2CC4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F696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9DC5D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A0764"/>
    <w:multiLevelType w:val="multilevel"/>
    <w:tmpl w:val="E8B28522"/>
    <w:lvl w:ilvl="0">
      <w:start w:val="1"/>
      <w:numFmt w:val="decimal"/>
      <w:pStyle w:val="LB1Listbullet1"/>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092B615B"/>
    <w:multiLevelType w:val="hybridMultilevel"/>
    <w:tmpl w:val="6CF211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7B595E"/>
    <w:multiLevelType w:val="hybridMultilevel"/>
    <w:tmpl w:val="76DEBF88"/>
    <w:lvl w:ilvl="0" w:tplc="70CA958C">
      <w:start w:val="1"/>
      <w:numFmt w:val="bullet"/>
      <w:pStyle w:val="timesnew1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E926BB"/>
    <w:multiLevelType w:val="hybridMultilevel"/>
    <w:tmpl w:val="0B2ABD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3B613F"/>
    <w:multiLevelType w:val="hybridMultilevel"/>
    <w:tmpl w:val="0240C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C958E8"/>
    <w:multiLevelType w:val="hybridMultilevel"/>
    <w:tmpl w:val="E4961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E714EC8"/>
    <w:multiLevelType w:val="hybridMultilevel"/>
    <w:tmpl w:val="07CEE1CE"/>
    <w:lvl w:ilvl="0" w:tplc="177C5A74">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8F09A8"/>
    <w:multiLevelType w:val="hybridMultilevel"/>
    <w:tmpl w:val="21121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D24F1D"/>
    <w:multiLevelType w:val="hybridMultilevel"/>
    <w:tmpl w:val="7FD459B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0" w15:restartNumberingAfterBreak="0">
    <w:nsid w:val="34C9488A"/>
    <w:multiLevelType w:val="hybridMultilevel"/>
    <w:tmpl w:val="C3F079AA"/>
    <w:lvl w:ilvl="0" w:tplc="04090001">
      <w:start w:val="1"/>
      <w:numFmt w:val="bullet"/>
      <w:lvlText w:val=""/>
      <w:lvlJc w:val="left"/>
      <w:pPr>
        <w:tabs>
          <w:tab w:val="num" w:pos="720"/>
        </w:tabs>
        <w:ind w:left="720" w:hanging="360"/>
      </w:pPr>
      <w:rPr>
        <w:rFonts w:ascii="Symbol" w:hAnsi="Symbol" w:hint="default"/>
      </w:rPr>
    </w:lvl>
    <w:lvl w:ilvl="1" w:tplc="2F4036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4727D34"/>
    <w:multiLevelType w:val="hybridMultilevel"/>
    <w:tmpl w:val="B68249BC"/>
    <w:lvl w:ilvl="0" w:tplc="2442826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D252332"/>
    <w:multiLevelType w:val="hybridMultilevel"/>
    <w:tmpl w:val="BC022C4C"/>
    <w:lvl w:ilvl="0" w:tplc="D2B06AF0">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303444"/>
    <w:multiLevelType w:val="hybridMultilevel"/>
    <w:tmpl w:val="940AC1C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4205EC8"/>
    <w:multiLevelType w:val="hybridMultilevel"/>
    <w:tmpl w:val="FD369EDC"/>
    <w:lvl w:ilvl="0" w:tplc="E6B4091A">
      <w:start w:val="1"/>
      <w:numFmt w:val="decimal"/>
      <w:lvlText w:val="%1."/>
      <w:lvlJc w:val="left"/>
      <w:pPr>
        <w:tabs>
          <w:tab w:val="num" w:pos="360"/>
        </w:tabs>
        <w:ind w:left="360" w:hanging="360"/>
      </w:pPr>
      <w:rPr>
        <w:rFonts w:hint="default"/>
        <w:b/>
        <w:color w:val="auto"/>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6FE3B0E"/>
    <w:multiLevelType w:val="hybridMultilevel"/>
    <w:tmpl w:val="55BA4756"/>
    <w:lvl w:ilvl="0" w:tplc="0409000F">
      <w:start w:val="1"/>
      <w:numFmt w:val="decimal"/>
      <w:lvlText w:val="%1."/>
      <w:lvlJc w:val="left"/>
      <w:pPr>
        <w:tabs>
          <w:tab w:val="num" w:pos="720"/>
        </w:tabs>
        <w:ind w:left="720" w:hanging="360"/>
      </w:pPr>
    </w:lvl>
    <w:lvl w:ilvl="1" w:tplc="0409001B">
      <w:start w:val="1"/>
      <w:numFmt w:val="lowerRoman"/>
      <w:lvlText w:val="%2."/>
      <w:lvlJc w:val="right"/>
      <w:pPr>
        <w:tabs>
          <w:tab w:val="num" w:pos="1440"/>
        </w:tabs>
        <w:ind w:left="1440" w:hanging="360"/>
      </w:pPr>
      <w:rPr>
        <w:rFonts w:hint="default"/>
      </w:rPr>
    </w:lvl>
    <w:lvl w:ilvl="2" w:tplc="AACE0DFE">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30" w15:restartNumberingAfterBreak="0">
    <w:nsid w:val="79435334"/>
    <w:multiLevelType w:val="multilevel"/>
    <w:tmpl w:val="E8B28522"/>
    <w:lvl w:ilvl="0">
      <w:start w:val="1"/>
      <w:numFmt w:val="decimal"/>
      <w:pStyle w:val="Note"/>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1" w15:restartNumberingAfterBreak="0">
    <w:nsid w:val="7B3A39E7"/>
    <w:multiLevelType w:val="hybridMultilevel"/>
    <w:tmpl w:val="88941E1A"/>
    <w:lvl w:ilvl="0" w:tplc="164816C8">
      <w:start w:val="1"/>
      <w:numFmt w:val="decimal"/>
      <w:pStyle w:val="Insight21"/>
      <w:lvlText w:val="%1."/>
      <w:lvlJc w:val="left"/>
      <w:pPr>
        <w:tabs>
          <w:tab w:val="num" w:pos="720"/>
        </w:tabs>
        <w:ind w:left="720" w:hanging="360"/>
      </w:pPr>
      <w:rPr>
        <w:rFonts w:hint="default"/>
      </w:rPr>
    </w:lvl>
    <w:lvl w:ilvl="1" w:tplc="71623944">
      <w:numFmt w:val="none"/>
      <w:lvlText w:val=""/>
      <w:lvlJc w:val="left"/>
      <w:pPr>
        <w:tabs>
          <w:tab w:val="num" w:pos="360"/>
        </w:tabs>
      </w:pPr>
    </w:lvl>
    <w:lvl w:ilvl="2" w:tplc="2F924ED8">
      <w:numFmt w:val="none"/>
      <w:lvlText w:val=""/>
      <w:lvlJc w:val="left"/>
      <w:pPr>
        <w:tabs>
          <w:tab w:val="num" w:pos="360"/>
        </w:tabs>
      </w:pPr>
    </w:lvl>
    <w:lvl w:ilvl="3" w:tplc="42541FD0">
      <w:numFmt w:val="none"/>
      <w:lvlText w:val=""/>
      <w:lvlJc w:val="left"/>
      <w:pPr>
        <w:tabs>
          <w:tab w:val="num" w:pos="360"/>
        </w:tabs>
      </w:pPr>
    </w:lvl>
    <w:lvl w:ilvl="4" w:tplc="C180E374">
      <w:numFmt w:val="none"/>
      <w:lvlText w:val=""/>
      <w:lvlJc w:val="left"/>
      <w:pPr>
        <w:tabs>
          <w:tab w:val="num" w:pos="360"/>
        </w:tabs>
      </w:pPr>
    </w:lvl>
    <w:lvl w:ilvl="5" w:tplc="79B6B472">
      <w:numFmt w:val="none"/>
      <w:lvlText w:val=""/>
      <w:lvlJc w:val="left"/>
      <w:pPr>
        <w:tabs>
          <w:tab w:val="num" w:pos="360"/>
        </w:tabs>
      </w:pPr>
    </w:lvl>
    <w:lvl w:ilvl="6" w:tplc="2B20F85E">
      <w:numFmt w:val="none"/>
      <w:lvlText w:val=""/>
      <w:lvlJc w:val="left"/>
      <w:pPr>
        <w:tabs>
          <w:tab w:val="num" w:pos="360"/>
        </w:tabs>
      </w:pPr>
    </w:lvl>
    <w:lvl w:ilvl="7" w:tplc="B636A95E">
      <w:numFmt w:val="none"/>
      <w:lvlText w:val=""/>
      <w:lvlJc w:val="left"/>
      <w:pPr>
        <w:tabs>
          <w:tab w:val="num" w:pos="360"/>
        </w:tabs>
      </w:pPr>
    </w:lvl>
    <w:lvl w:ilvl="8" w:tplc="E5BAC1AA">
      <w:numFmt w:val="none"/>
      <w:lvlText w:val=""/>
      <w:lvlJc w:val="left"/>
      <w:pPr>
        <w:tabs>
          <w:tab w:val="num" w:pos="360"/>
        </w:tabs>
      </w:pPr>
    </w:lvl>
  </w:abstractNum>
  <w:num w:numId="1">
    <w:abstractNumId w:val="26"/>
  </w:num>
  <w:num w:numId="2">
    <w:abstractNumId w:val="30"/>
  </w:num>
  <w:num w:numId="3">
    <w:abstractNumId w:val="10"/>
  </w:num>
  <w:num w:numId="4">
    <w:abstractNumId w:val="29"/>
  </w:num>
  <w:num w:numId="5">
    <w:abstractNumId w:val="27"/>
  </w:num>
  <w:num w:numId="6">
    <w:abstractNumId w:val="1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25"/>
  </w:num>
  <w:num w:numId="19">
    <w:abstractNumId w:val="12"/>
  </w:num>
  <w:num w:numId="20">
    <w:abstractNumId w:val="17"/>
  </w:num>
  <w:num w:numId="21">
    <w:abstractNumId w:val="14"/>
  </w:num>
  <w:num w:numId="22">
    <w:abstractNumId w:val="28"/>
  </w:num>
  <w:num w:numId="23">
    <w:abstractNumId w:val="31"/>
  </w:num>
  <w:num w:numId="24">
    <w:abstractNumId w:val="23"/>
  </w:num>
  <w:num w:numId="25">
    <w:abstractNumId w:val="18"/>
  </w:num>
  <w:num w:numId="26">
    <w:abstractNumId w:val="22"/>
  </w:num>
  <w:num w:numId="27">
    <w:abstractNumId w:val="15"/>
  </w:num>
  <w:num w:numId="28">
    <w:abstractNumId w:val="20"/>
  </w:num>
  <w:num w:numId="29">
    <w:abstractNumId w:val="24"/>
  </w:num>
  <w:num w:numId="30">
    <w:abstractNumId w:val="11"/>
  </w:num>
  <w:num w:numId="31">
    <w:abstractNumId w:val="16"/>
  </w:num>
  <w:num w:numId="32">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5060A"/>
    <w:rsid w:val="000019CE"/>
    <w:rsid w:val="000053F4"/>
    <w:rsid w:val="0001448E"/>
    <w:rsid w:val="000369B9"/>
    <w:rsid w:val="000373D4"/>
    <w:rsid w:val="00040264"/>
    <w:rsid w:val="00042F36"/>
    <w:rsid w:val="0004353A"/>
    <w:rsid w:val="0005252F"/>
    <w:rsid w:val="00062099"/>
    <w:rsid w:val="00065FB7"/>
    <w:rsid w:val="000713A6"/>
    <w:rsid w:val="00072B48"/>
    <w:rsid w:val="00074A1B"/>
    <w:rsid w:val="00081677"/>
    <w:rsid w:val="000929EE"/>
    <w:rsid w:val="00095572"/>
    <w:rsid w:val="000B1A8C"/>
    <w:rsid w:val="000B2A28"/>
    <w:rsid w:val="000B3825"/>
    <w:rsid w:val="000B5859"/>
    <w:rsid w:val="000B5975"/>
    <w:rsid w:val="000C49CD"/>
    <w:rsid w:val="000D716C"/>
    <w:rsid w:val="000E2CE1"/>
    <w:rsid w:val="000E2FC9"/>
    <w:rsid w:val="000E48D3"/>
    <w:rsid w:val="000E57B5"/>
    <w:rsid w:val="000F456B"/>
    <w:rsid w:val="00101585"/>
    <w:rsid w:val="0011390E"/>
    <w:rsid w:val="00125881"/>
    <w:rsid w:val="001327AD"/>
    <w:rsid w:val="00142E6A"/>
    <w:rsid w:val="00144249"/>
    <w:rsid w:val="001442EC"/>
    <w:rsid w:val="00144785"/>
    <w:rsid w:val="00162853"/>
    <w:rsid w:val="00162B3F"/>
    <w:rsid w:val="00165578"/>
    <w:rsid w:val="0016565B"/>
    <w:rsid w:val="00192EF5"/>
    <w:rsid w:val="001950AE"/>
    <w:rsid w:val="00195AEE"/>
    <w:rsid w:val="00196C39"/>
    <w:rsid w:val="00197FDD"/>
    <w:rsid w:val="001A5803"/>
    <w:rsid w:val="001A70E5"/>
    <w:rsid w:val="001A7BAE"/>
    <w:rsid w:val="001B5672"/>
    <w:rsid w:val="001C0176"/>
    <w:rsid w:val="001C3671"/>
    <w:rsid w:val="001D4BC7"/>
    <w:rsid w:val="001D7BCB"/>
    <w:rsid w:val="001E4FA7"/>
    <w:rsid w:val="001F27FD"/>
    <w:rsid w:val="00204E2E"/>
    <w:rsid w:val="0021192B"/>
    <w:rsid w:val="0021597C"/>
    <w:rsid w:val="002227FE"/>
    <w:rsid w:val="002239F2"/>
    <w:rsid w:val="002268DF"/>
    <w:rsid w:val="00231087"/>
    <w:rsid w:val="00231710"/>
    <w:rsid w:val="00235FBD"/>
    <w:rsid w:val="00236006"/>
    <w:rsid w:val="00244774"/>
    <w:rsid w:val="00257931"/>
    <w:rsid w:val="002604F2"/>
    <w:rsid w:val="0026493E"/>
    <w:rsid w:val="002651E4"/>
    <w:rsid w:val="002705AE"/>
    <w:rsid w:val="002705AF"/>
    <w:rsid w:val="00271849"/>
    <w:rsid w:val="00276570"/>
    <w:rsid w:val="002765BC"/>
    <w:rsid w:val="00280137"/>
    <w:rsid w:val="00280C13"/>
    <w:rsid w:val="0028461A"/>
    <w:rsid w:val="002857A9"/>
    <w:rsid w:val="00285D3F"/>
    <w:rsid w:val="00296060"/>
    <w:rsid w:val="002A1E43"/>
    <w:rsid w:val="002A5D7E"/>
    <w:rsid w:val="002B3234"/>
    <w:rsid w:val="002C675C"/>
    <w:rsid w:val="002D3AF6"/>
    <w:rsid w:val="002D428C"/>
    <w:rsid w:val="002D4580"/>
    <w:rsid w:val="002F109E"/>
    <w:rsid w:val="0030031B"/>
    <w:rsid w:val="00300FB1"/>
    <w:rsid w:val="0030204C"/>
    <w:rsid w:val="00312BD5"/>
    <w:rsid w:val="00314397"/>
    <w:rsid w:val="00324E5D"/>
    <w:rsid w:val="00330CE2"/>
    <w:rsid w:val="0033469A"/>
    <w:rsid w:val="00335351"/>
    <w:rsid w:val="003422CB"/>
    <w:rsid w:val="00342B23"/>
    <w:rsid w:val="00342B3E"/>
    <w:rsid w:val="0034361F"/>
    <w:rsid w:val="00345104"/>
    <w:rsid w:val="0034690A"/>
    <w:rsid w:val="00362023"/>
    <w:rsid w:val="00370A44"/>
    <w:rsid w:val="00372E1A"/>
    <w:rsid w:val="0037679B"/>
    <w:rsid w:val="00387F9B"/>
    <w:rsid w:val="003914F9"/>
    <w:rsid w:val="00394DBC"/>
    <w:rsid w:val="003A56AC"/>
    <w:rsid w:val="003B656C"/>
    <w:rsid w:val="003C578E"/>
    <w:rsid w:val="003C5851"/>
    <w:rsid w:val="003C6E80"/>
    <w:rsid w:val="003D0350"/>
    <w:rsid w:val="003D1BE0"/>
    <w:rsid w:val="003D5063"/>
    <w:rsid w:val="003D7E2E"/>
    <w:rsid w:val="003E1BF3"/>
    <w:rsid w:val="003E2DEB"/>
    <w:rsid w:val="003F4755"/>
    <w:rsid w:val="003F4CB3"/>
    <w:rsid w:val="00406CFF"/>
    <w:rsid w:val="00413678"/>
    <w:rsid w:val="00413808"/>
    <w:rsid w:val="0041436E"/>
    <w:rsid w:val="00420883"/>
    <w:rsid w:val="004251E1"/>
    <w:rsid w:val="00425DE7"/>
    <w:rsid w:val="004269E2"/>
    <w:rsid w:val="00436959"/>
    <w:rsid w:val="0044440F"/>
    <w:rsid w:val="004508F8"/>
    <w:rsid w:val="00455F8B"/>
    <w:rsid w:val="004606A1"/>
    <w:rsid w:val="00477233"/>
    <w:rsid w:val="00481FF6"/>
    <w:rsid w:val="00484BA8"/>
    <w:rsid w:val="004A718A"/>
    <w:rsid w:val="004B055D"/>
    <w:rsid w:val="004B1FE2"/>
    <w:rsid w:val="004B29C5"/>
    <w:rsid w:val="004B6BA3"/>
    <w:rsid w:val="004B7C0C"/>
    <w:rsid w:val="004C0407"/>
    <w:rsid w:val="004C29B1"/>
    <w:rsid w:val="004C393F"/>
    <w:rsid w:val="004C5312"/>
    <w:rsid w:val="004D2349"/>
    <w:rsid w:val="004D29B6"/>
    <w:rsid w:val="004D3D6A"/>
    <w:rsid w:val="004D4DD8"/>
    <w:rsid w:val="004D7BAB"/>
    <w:rsid w:val="004E547C"/>
    <w:rsid w:val="004E6DC3"/>
    <w:rsid w:val="004E7A5A"/>
    <w:rsid w:val="004F2B0B"/>
    <w:rsid w:val="004F2B3D"/>
    <w:rsid w:val="004F45D2"/>
    <w:rsid w:val="004F5AA0"/>
    <w:rsid w:val="005032A2"/>
    <w:rsid w:val="00503720"/>
    <w:rsid w:val="005063C4"/>
    <w:rsid w:val="00506536"/>
    <w:rsid w:val="00507F4E"/>
    <w:rsid w:val="005111DD"/>
    <w:rsid w:val="005145EA"/>
    <w:rsid w:val="00516CE6"/>
    <w:rsid w:val="00517998"/>
    <w:rsid w:val="00520402"/>
    <w:rsid w:val="0053033B"/>
    <w:rsid w:val="005315DF"/>
    <w:rsid w:val="00531C9F"/>
    <w:rsid w:val="00547B21"/>
    <w:rsid w:val="0055060A"/>
    <w:rsid w:val="00562C65"/>
    <w:rsid w:val="00563B73"/>
    <w:rsid w:val="005717D7"/>
    <w:rsid w:val="0057334C"/>
    <w:rsid w:val="00573DB3"/>
    <w:rsid w:val="00581244"/>
    <w:rsid w:val="0059588F"/>
    <w:rsid w:val="005A0172"/>
    <w:rsid w:val="005A26EC"/>
    <w:rsid w:val="005A534B"/>
    <w:rsid w:val="005B23AF"/>
    <w:rsid w:val="005B530A"/>
    <w:rsid w:val="005C1922"/>
    <w:rsid w:val="005C490D"/>
    <w:rsid w:val="005D0D39"/>
    <w:rsid w:val="005D3855"/>
    <w:rsid w:val="005D3CFA"/>
    <w:rsid w:val="005E1825"/>
    <w:rsid w:val="005F2F5B"/>
    <w:rsid w:val="0060191B"/>
    <w:rsid w:val="00602F03"/>
    <w:rsid w:val="00604A6E"/>
    <w:rsid w:val="00607271"/>
    <w:rsid w:val="00612C81"/>
    <w:rsid w:val="0063735D"/>
    <w:rsid w:val="00651BA7"/>
    <w:rsid w:val="00651FB9"/>
    <w:rsid w:val="00656291"/>
    <w:rsid w:val="0066189A"/>
    <w:rsid w:val="0067166E"/>
    <w:rsid w:val="00676DCD"/>
    <w:rsid w:val="00677BCD"/>
    <w:rsid w:val="0068424C"/>
    <w:rsid w:val="006948A9"/>
    <w:rsid w:val="006A4620"/>
    <w:rsid w:val="006B0C23"/>
    <w:rsid w:val="006B20A6"/>
    <w:rsid w:val="006B317A"/>
    <w:rsid w:val="006C0D5D"/>
    <w:rsid w:val="006C1376"/>
    <w:rsid w:val="006C16F9"/>
    <w:rsid w:val="006C601E"/>
    <w:rsid w:val="006C692B"/>
    <w:rsid w:val="006D0290"/>
    <w:rsid w:val="006D094A"/>
    <w:rsid w:val="006D113F"/>
    <w:rsid w:val="006D5921"/>
    <w:rsid w:val="006D7904"/>
    <w:rsid w:val="006E3606"/>
    <w:rsid w:val="007037BB"/>
    <w:rsid w:val="00713037"/>
    <w:rsid w:val="007142E7"/>
    <w:rsid w:val="00714C5A"/>
    <w:rsid w:val="007158C3"/>
    <w:rsid w:val="00716F4D"/>
    <w:rsid w:val="00732BB8"/>
    <w:rsid w:val="00734A2C"/>
    <w:rsid w:val="007356A0"/>
    <w:rsid w:val="00740230"/>
    <w:rsid w:val="00740CE7"/>
    <w:rsid w:val="00743FD4"/>
    <w:rsid w:val="00744B62"/>
    <w:rsid w:val="00745B62"/>
    <w:rsid w:val="007461C0"/>
    <w:rsid w:val="00746407"/>
    <w:rsid w:val="007510ED"/>
    <w:rsid w:val="00752B5B"/>
    <w:rsid w:val="00753AAC"/>
    <w:rsid w:val="007615F2"/>
    <w:rsid w:val="007651B4"/>
    <w:rsid w:val="007731B6"/>
    <w:rsid w:val="00782685"/>
    <w:rsid w:val="007867F9"/>
    <w:rsid w:val="0078728A"/>
    <w:rsid w:val="0079696F"/>
    <w:rsid w:val="007D5238"/>
    <w:rsid w:val="007D696B"/>
    <w:rsid w:val="007E23E6"/>
    <w:rsid w:val="007E2C95"/>
    <w:rsid w:val="007F45AE"/>
    <w:rsid w:val="00800100"/>
    <w:rsid w:val="00806D94"/>
    <w:rsid w:val="00807F30"/>
    <w:rsid w:val="008102BE"/>
    <w:rsid w:val="00827C4C"/>
    <w:rsid w:val="00830C44"/>
    <w:rsid w:val="008366CA"/>
    <w:rsid w:val="00842C59"/>
    <w:rsid w:val="00852E44"/>
    <w:rsid w:val="00853A4F"/>
    <w:rsid w:val="00855EB1"/>
    <w:rsid w:val="008575F7"/>
    <w:rsid w:val="00863283"/>
    <w:rsid w:val="008666B6"/>
    <w:rsid w:val="00867850"/>
    <w:rsid w:val="00870212"/>
    <w:rsid w:val="008811BB"/>
    <w:rsid w:val="00881E4E"/>
    <w:rsid w:val="008878BC"/>
    <w:rsid w:val="00892A25"/>
    <w:rsid w:val="008C6C23"/>
    <w:rsid w:val="008C74FC"/>
    <w:rsid w:val="008C7663"/>
    <w:rsid w:val="008D24E3"/>
    <w:rsid w:val="008D3A31"/>
    <w:rsid w:val="008D5368"/>
    <w:rsid w:val="008D5717"/>
    <w:rsid w:val="008E0394"/>
    <w:rsid w:val="008E2A75"/>
    <w:rsid w:val="00910DEA"/>
    <w:rsid w:val="00912B82"/>
    <w:rsid w:val="009167AD"/>
    <w:rsid w:val="00917C2B"/>
    <w:rsid w:val="00917EE9"/>
    <w:rsid w:val="009229C1"/>
    <w:rsid w:val="00923C2F"/>
    <w:rsid w:val="00930B68"/>
    <w:rsid w:val="00941D73"/>
    <w:rsid w:val="00943396"/>
    <w:rsid w:val="00945118"/>
    <w:rsid w:val="00945EA2"/>
    <w:rsid w:val="0095346A"/>
    <w:rsid w:val="00953CA3"/>
    <w:rsid w:val="0096111A"/>
    <w:rsid w:val="0096779B"/>
    <w:rsid w:val="00970244"/>
    <w:rsid w:val="00976EAF"/>
    <w:rsid w:val="00977679"/>
    <w:rsid w:val="009903EF"/>
    <w:rsid w:val="009A1A2B"/>
    <w:rsid w:val="009A6242"/>
    <w:rsid w:val="009B5BBD"/>
    <w:rsid w:val="009C039F"/>
    <w:rsid w:val="009C2884"/>
    <w:rsid w:val="009C5B16"/>
    <w:rsid w:val="009C7764"/>
    <w:rsid w:val="009D34E2"/>
    <w:rsid w:val="009E0718"/>
    <w:rsid w:val="009E1104"/>
    <w:rsid w:val="009E15AE"/>
    <w:rsid w:val="009E6ABF"/>
    <w:rsid w:val="009F1407"/>
    <w:rsid w:val="009F3E80"/>
    <w:rsid w:val="009F65F3"/>
    <w:rsid w:val="00A07734"/>
    <w:rsid w:val="00A20ADB"/>
    <w:rsid w:val="00A2251B"/>
    <w:rsid w:val="00A2677C"/>
    <w:rsid w:val="00A32311"/>
    <w:rsid w:val="00A33946"/>
    <w:rsid w:val="00A379BF"/>
    <w:rsid w:val="00A4578E"/>
    <w:rsid w:val="00A527C7"/>
    <w:rsid w:val="00A53FB2"/>
    <w:rsid w:val="00A63155"/>
    <w:rsid w:val="00A7388C"/>
    <w:rsid w:val="00A75493"/>
    <w:rsid w:val="00A84679"/>
    <w:rsid w:val="00AB6C78"/>
    <w:rsid w:val="00AC2F16"/>
    <w:rsid w:val="00AC3606"/>
    <w:rsid w:val="00AD20B4"/>
    <w:rsid w:val="00AD6A0C"/>
    <w:rsid w:val="00AE5EE1"/>
    <w:rsid w:val="00AE6E81"/>
    <w:rsid w:val="00AF006B"/>
    <w:rsid w:val="00AF3038"/>
    <w:rsid w:val="00B059FB"/>
    <w:rsid w:val="00B05C25"/>
    <w:rsid w:val="00B07FE5"/>
    <w:rsid w:val="00B20728"/>
    <w:rsid w:val="00B24C1C"/>
    <w:rsid w:val="00B24C9B"/>
    <w:rsid w:val="00B35266"/>
    <w:rsid w:val="00B4201E"/>
    <w:rsid w:val="00B44DD7"/>
    <w:rsid w:val="00B50512"/>
    <w:rsid w:val="00B50EDE"/>
    <w:rsid w:val="00B65C0F"/>
    <w:rsid w:val="00B6645C"/>
    <w:rsid w:val="00B70361"/>
    <w:rsid w:val="00B71AA0"/>
    <w:rsid w:val="00B871AF"/>
    <w:rsid w:val="00B9258A"/>
    <w:rsid w:val="00B9301B"/>
    <w:rsid w:val="00B95042"/>
    <w:rsid w:val="00BA4F81"/>
    <w:rsid w:val="00BB159A"/>
    <w:rsid w:val="00BB5E11"/>
    <w:rsid w:val="00BC20EC"/>
    <w:rsid w:val="00BC7AB4"/>
    <w:rsid w:val="00BE2AC8"/>
    <w:rsid w:val="00BE34D7"/>
    <w:rsid w:val="00BE75D7"/>
    <w:rsid w:val="00BF4845"/>
    <w:rsid w:val="00BF5708"/>
    <w:rsid w:val="00BF59EE"/>
    <w:rsid w:val="00BF5EC4"/>
    <w:rsid w:val="00C030C9"/>
    <w:rsid w:val="00C03600"/>
    <w:rsid w:val="00C06222"/>
    <w:rsid w:val="00C064A1"/>
    <w:rsid w:val="00C15998"/>
    <w:rsid w:val="00C16FA8"/>
    <w:rsid w:val="00C351DC"/>
    <w:rsid w:val="00C452A9"/>
    <w:rsid w:val="00C50F16"/>
    <w:rsid w:val="00C5281F"/>
    <w:rsid w:val="00C565B6"/>
    <w:rsid w:val="00C63601"/>
    <w:rsid w:val="00C638C4"/>
    <w:rsid w:val="00C74DEB"/>
    <w:rsid w:val="00C776CE"/>
    <w:rsid w:val="00C81BFB"/>
    <w:rsid w:val="00C871BD"/>
    <w:rsid w:val="00C8790C"/>
    <w:rsid w:val="00CA1E3B"/>
    <w:rsid w:val="00CA201E"/>
    <w:rsid w:val="00CB26D4"/>
    <w:rsid w:val="00CB36CB"/>
    <w:rsid w:val="00CD098F"/>
    <w:rsid w:val="00CD2C69"/>
    <w:rsid w:val="00CD6336"/>
    <w:rsid w:val="00CD70EE"/>
    <w:rsid w:val="00CE2B58"/>
    <w:rsid w:val="00CE38FC"/>
    <w:rsid w:val="00CE6D0D"/>
    <w:rsid w:val="00CF0864"/>
    <w:rsid w:val="00CF0EED"/>
    <w:rsid w:val="00D001B9"/>
    <w:rsid w:val="00D213D6"/>
    <w:rsid w:val="00D2527F"/>
    <w:rsid w:val="00D303FC"/>
    <w:rsid w:val="00D34E54"/>
    <w:rsid w:val="00D4439D"/>
    <w:rsid w:val="00D5416F"/>
    <w:rsid w:val="00D71F73"/>
    <w:rsid w:val="00D84AAB"/>
    <w:rsid w:val="00D8582A"/>
    <w:rsid w:val="00D8760B"/>
    <w:rsid w:val="00D938C7"/>
    <w:rsid w:val="00DA0163"/>
    <w:rsid w:val="00DA2E89"/>
    <w:rsid w:val="00DB1C51"/>
    <w:rsid w:val="00DB6FC6"/>
    <w:rsid w:val="00DC527D"/>
    <w:rsid w:val="00DD6E32"/>
    <w:rsid w:val="00DE0013"/>
    <w:rsid w:val="00DE0196"/>
    <w:rsid w:val="00DE67BB"/>
    <w:rsid w:val="00E10E87"/>
    <w:rsid w:val="00E26AFA"/>
    <w:rsid w:val="00E3508A"/>
    <w:rsid w:val="00E64A7D"/>
    <w:rsid w:val="00E6704D"/>
    <w:rsid w:val="00E671FC"/>
    <w:rsid w:val="00E75D90"/>
    <w:rsid w:val="00E81CF5"/>
    <w:rsid w:val="00E9449D"/>
    <w:rsid w:val="00EA0A78"/>
    <w:rsid w:val="00EA2AF1"/>
    <w:rsid w:val="00EA39AD"/>
    <w:rsid w:val="00EB7838"/>
    <w:rsid w:val="00EB7EB9"/>
    <w:rsid w:val="00EC0977"/>
    <w:rsid w:val="00EC235E"/>
    <w:rsid w:val="00ED1BB2"/>
    <w:rsid w:val="00ED3994"/>
    <w:rsid w:val="00EE60C8"/>
    <w:rsid w:val="00EE68F6"/>
    <w:rsid w:val="00EF7480"/>
    <w:rsid w:val="00F014AD"/>
    <w:rsid w:val="00F06690"/>
    <w:rsid w:val="00F117F8"/>
    <w:rsid w:val="00F11943"/>
    <w:rsid w:val="00F12BFE"/>
    <w:rsid w:val="00F12DD3"/>
    <w:rsid w:val="00F13268"/>
    <w:rsid w:val="00F14290"/>
    <w:rsid w:val="00F23307"/>
    <w:rsid w:val="00F24BED"/>
    <w:rsid w:val="00F26F41"/>
    <w:rsid w:val="00F34668"/>
    <w:rsid w:val="00F34907"/>
    <w:rsid w:val="00F361F0"/>
    <w:rsid w:val="00F40512"/>
    <w:rsid w:val="00F40560"/>
    <w:rsid w:val="00F41E6E"/>
    <w:rsid w:val="00F424FA"/>
    <w:rsid w:val="00F438CF"/>
    <w:rsid w:val="00F475F4"/>
    <w:rsid w:val="00F51127"/>
    <w:rsid w:val="00F512C8"/>
    <w:rsid w:val="00F53A72"/>
    <w:rsid w:val="00F53D0A"/>
    <w:rsid w:val="00F6482F"/>
    <w:rsid w:val="00F74EC8"/>
    <w:rsid w:val="00F777AD"/>
    <w:rsid w:val="00F94804"/>
    <w:rsid w:val="00F971C6"/>
    <w:rsid w:val="00FA04C7"/>
    <w:rsid w:val="00FA2689"/>
    <w:rsid w:val="00FA38AC"/>
    <w:rsid w:val="00FA4BA0"/>
    <w:rsid w:val="00FA4F80"/>
    <w:rsid w:val="00FB2A2D"/>
    <w:rsid w:val="00FB2CAA"/>
    <w:rsid w:val="00FC13FE"/>
    <w:rsid w:val="00FC580F"/>
    <w:rsid w:val="00FC6D1A"/>
    <w:rsid w:val="00FC6F8D"/>
    <w:rsid w:val="00FD1BF2"/>
    <w:rsid w:val="00FD77EC"/>
    <w:rsid w:val="00FE1654"/>
    <w:rsid w:val="00FE17BC"/>
    <w:rsid w:val="00FE3DB0"/>
    <w:rsid w:val="00FF3DCD"/>
    <w:rsid w:val="00FF4D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4"/>
    <o:shapelayout v:ext="edit">
      <o:idmap v:ext="edit" data="1"/>
    </o:shapelayout>
  </w:shapeDefaults>
  <w:decimalSymbol w:val="."/>
  <w:listSeparator w:val=","/>
  <w14:docId w14:val="68D06842"/>
  <w15:docId w15:val="{B60143C1-A25C-4366-8A2E-A61FFCFC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3AF"/>
    <w:pPr>
      <w:spacing w:line="288" w:lineRule="auto"/>
      <w:jc w:val="both"/>
    </w:pPr>
    <w:rPr>
      <w:rFonts w:ascii="Arial" w:hAnsi="Arial"/>
      <w:spacing w:val="2"/>
      <w:szCs w:val="24"/>
    </w:rPr>
  </w:style>
  <w:style w:type="paragraph" w:styleId="Heading1">
    <w:name w:val="heading 1"/>
    <w:basedOn w:val="Normal"/>
    <w:next w:val="Normal"/>
    <w:qFormat/>
    <w:rsid w:val="00D303FC"/>
    <w:pPr>
      <w:keepNext/>
      <w:numPr>
        <w:numId w:val="5"/>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5"/>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0713A6"/>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rsid w:val="000713A6"/>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rsid w:val="000713A6"/>
    <w:pPr>
      <w:spacing w:before="240" w:after="60"/>
      <w:outlineLvl w:val="4"/>
    </w:pPr>
    <w:rPr>
      <w:b/>
      <w:bCs/>
      <w:i/>
      <w:iCs/>
      <w:sz w:val="26"/>
      <w:szCs w:val="26"/>
    </w:rPr>
  </w:style>
  <w:style w:type="paragraph" w:styleId="Heading6">
    <w:name w:val="heading 6"/>
    <w:basedOn w:val="Normal"/>
    <w:next w:val="Normal"/>
    <w:qFormat/>
    <w:rsid w:val="000713A6"/>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0713A6"/>
    <w:pPr>
      <w:spacing w:before="240" w:after="60"/>
      <w:outlineLvl w:val="6"/>
    </w:pPr>
    <w:rPr>
      <w:rFonts w:ascii="Times New Roman" w:hAnsi="Times New Roman"/>
      <w:sz w:val="24"/>
    </w:rPr>
  </w:style>
  <w:style w:type="paragraph" w:styleId="Heading8">
    <w:name w:val="heading 8"/>
    <w:aliases w:val="No num/gap"/>
    <w:basedOn w:val="Normal"/>
    <w:next w:val="Normal"/>
    <w:qFormat/>
    <w:rsid w:val="000713A6"/>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0713A6"/>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0713A6"/>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0713A6"/>
    <w:pPr>
      <w:tabs>
        <w:tab w:val="left" w:pos="1200"/>
        <w:tab w:val="right" w:pos="8100"/>
      </w:tabs>
      <w:ind w:left="400" w:right="720"/>
    </w:pPr>
    <w:rPr>
      <w:noProof/>
    </w:rPr>
  </w:style>
  <w:style w:type="paragraph" w:styleId="TOC4">
    <w:name w:val="toc 4"/>
    <w:basedOn w:val="Normal"/>
    <w:next w:val="Normal"/>
    <w:autoRedefine/>
    <w:semiHidden/>
    <w:rsid w:val="000713A6"/>
    <w:pPr>
      <w:ind w:left="720"/>
    </w:pPr>
  </w:style>
  <w:style w:type="paragraph" w:styleId="TOC5">
    <w:name w:val="toc 5"/>
    <w:basedOn w:val="Normal"/>
    <w:next w:val="Normal"/>
    <w:autoRedefine/>
    <w:semiHidden/>
    <w:rsid w:val="000713A6"/>
    <w:pPr>
      <w:ind w:left="960"/>
    </w:pPr>
  </w:style>
  <w:style w:type="paragraph" w:styleId="TOC6">
    <w:name w:val="toc 6"/>
    <w:basedOn w:val="Normal"/>
    <w:next w:val="Normal"/>
    <w:autoRedefine/>
    <w:semiHidden/>
    <w:rsid w:val="000713A6"/>
    <w:pPr>
      <w:ind w:left="1200"/>
    </w:pPr>
  </w:style>
  <w:style w:type="paragraph" w:styleId="TOC7">
    <w:name w:val="toc 7"/>
    <w:basedOn w:val="Normal"/>
    <w:next w:val="Normal"/>
    <w:autoRedefine/>
    <w:semiHidden/>
    <w:rsid w:val="000713A6"/>
    <w:pPr>
      <w:ind w:left="1440"/>
    </w:pPr>
  </w:style>
  <w:style w:type="paragraph" w:styleId="TOC8">
    <w:name w:val="toc 8"/>
    <w:basedOn w:val="Normal"/>
    <w:next w:val="Normal"/>
    <w:autoRedefine/>
    <w:semiHidden/>
    <w:rsid w:val="000713A6"/>
    <w:pPr>
      <w:ind w:left="1680"/>
    </w:pPr>
  </w:style>
  <w:style w:type="paragraph" w:styleId="TOC9">
    <w:name w:val="toc 9"/>
    <w:basedOn w:val="Normal"/>
    <w:next w:val="Normal"/>
    <w:autoRedefine/>
    <w:semiHidden/>
    <w:rsid w:val="000713A6"/>
    <w:pPr>
      <w:ind w:left="1920"/>
    </w:pPr>
  </w:style>
  <w:style w:type="character" w:styleId="Hyperlink">
    <w:name w:val="Hyperlink"/>
    <w:uiPriority w:val="99"/>
    <w:rsid w:val="000713A6"/>
    <w:rPr>
      <w:color w:val="0000FF"/>
      <w:u w:val="single"/>
    </w:rPr>
  </w:style>
  <w:style w:type="character" w:styleId="FollowedHyperlink">
    <w:name w:val="FollowedHyperlink"/>
    <w:rsid w:val="000713A6"/>
    <w:rPr>
      <w:color w:val="800080"/>
      <w:u w:val="single"/>
    </w:rPr>
  </w:style>
  <w:style w:type="paragraph" w:styleId="Footer">
    <w:name w:val="footer"/>
    <w:aliases w:val="f"/>
    <w:basedOn w:val="Normal"/>
    <w:link w:val="FooterChar"/>
    <w:rsid w:val="000713A6"/>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0713A6"/>
  </w:style>
  <w:style w:type="paragraph" w:customStyle="1" w:styleId="ParaStyle">
    <w:name w:val="ParaStyle"/>
    <w:basedOn w:val="Normal"/>
    <w:autoRedefine/>
    <w:rsid w:val="000713A6"/>
    <w:pPr>
      <w:spacing w:before="80"/>
      <w:jc w:val="center"/>
    </w:pPr>
    <w:rPr>
      <w:rFonts w:cs="Arial"/>
      <w:b/>
      <w:sz w:val="40"/>
    </w:rPr>
  </w:style>
  <w:style w:type="paragraph" w:customStyle="1" w:styleId="Appen">
    <w:name w:val="Appen"/>
    <w:basedOn w:val="Heading1"/>
    <w:next w:val="Normal"/>
    <w:rsid w:val="000713A6"/>
    <w:pPr>
      <w:numPr>
        <w:numId w:val="1"/>
      </w:numPr>
      <w:pBdr>
        <w:bottom w:val="threeDEngrave" w:sz="12" w:space="1" w:color="auto"/>
      </w:pBdr>
    </w:pPr>
    <w:rPr>
      <w:sz w:val="32"/>
    </w:rPr>
  </w:style>
  <w:style w:type="paragraph" w:customStyle="1" w:styleId="bull1">
    <w:name w:val="bull1"/>
    <w:basedOn w:val="Normal"/>
    <w:rsid w:val="000713A6"/>
    <w:pPr>
      <w:numPr>
        <w:numId w:val="4"/>
      </w:numPr>
      <w:spacing w:after="60"/>
    </w:pPr>
  </w:style>
  <w:style w:type="paragraph" w:customStyle="1" w:styleId="TableHeading">
    <w:name w:val="Table Heading"/>
    <w:basedOn w:val="TableText"/>
    <w:rsid w:val="000713A6"/>
    <w:pPr>
      <w:spacing w:before="120" w:after="120"/>
    </w:pPr>
    <w:rPr>
      <w:b/>
    </w:rPr>
  </w:style>
  <w:style w:type="paragraph" w:customStyle="1" w:styleId="TableText">
    <w:name w:val="Table Text"/>
    <w:basedOn w:val="Normal"/>
    <w:rsid w:val="000713A6"/>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0713A6"/>
    <w:pPr>
      <w:spacing w:before="120" w:after="120"/>
    </w:pPr>
    <w:rPr>
      <w:b/>
      <w:bCs/>
      <w:szCs w:val="20"/>
    </w:rPr>
  </w:style>
  <w:style w:type="paragraph" w:styleId="Date">
    <w:name w:val="Date"/>
    <w:basedOn w:val="Normal"/>
    <w:next w:val="Normal"/>
    <w:rsid w:val="000713A6"/>
  </w:style>
  <w:style w:type="paragraph" w:styleId="FootnoteText">
    <w:name w:val="footnote text"/>
    <w:basedOn w:val="Normal"/>
    <w:semiHidden/>
    <w:rsid w:val="000713A6"/>
    <w:rPr>
      <w:szCs w:val="20"/>
    </w:rPr>
  </w:style>
  <w:style w:type="paragraph" w:styleId="PlainText">
    <w:name w:val="Plain Text"/>
    <w:basedOn w:val="Normal"/>
    <w:rsid w:val="000713A6"/>
    <w:rPr>
      <w:rFonts w:ascii="Courier New" w:hAnsi="Courier New" w:cs="Courier New"/>
      <w:szCs w:val="20"/>
    </w:rPr>
  </w:style>
  <w:style w:type="paragraph" w:styleId="TableofAuthorities">
    <w:name w:val="table of authorities"/>
    <w:basedOn w:val="Normal"/>
    <w:next w:val="Normal"/>
    <w:semiHidden/>
    <w:rsid w:val="000713A6"/>
    <w:pPr>
      <w:ind w:left="200" w:hanging="200"/>
    </w:pPr>
  </w:style>
  <w:style w:type="paragraph" w:styleId="TableofFigures">
    <w:name w:val="table of figures"/>
    <w:basedOn w:val="Normal"/>
    <w:next w:val="Normal"/>
    <w:semiHidden/>
    <w:rsid w:val="000713A6"/>
    <w:pPr>
      <w:ind w:left="400" w:hanging="400"/>
    </w:pPr>
  </w:style>
  <w:style w:type="paragraph" w:styleId="TOAHeading">
    <w:name w:val="toa heading"/>
    <w:basedOn w:val="Normal"/>
    <w:next w:val="Normal"/>
    <w:semiHidden/>
    <w:rsid w:val="000713A6"/>
    <w:pPr>
      <w:spacing w:before="120"/>
    </w:pPr>
    <w:rPr>
      <w:rFonts w:cs="Arial"/>
      <w:b/>
      <w:bCs/>
      <w:sz w:val="24"/>
    </w:rPr>
  </w:style>
  <w:style w:type="paragraph" w:customStyle="1" w:styleId="Note">
    <w:name w:val="Note"/>
    <w:basedOn w:val="Normal"/>
    <w:autoRedefine/>
    <w:rsid w:val="000713A6"/>
    <w:pPr>
      <w:numPr>
        <w:numId w:val="2"/>
      </w:numPr>
      <w:pBdr>
        <w:top w:val="single" w:sz="6" w:space="1" w:color="auto" w:shadow="1"/>
        <w:left w:val="single" w:sz="6" w:space="1" w:color="auto" w:shadow="1"/>
        <w:bottom w:val="single" w:sz="6" w:space="1" w:color="auto" w:shadow="1"/>
        <w:right w:val="single" w:sz="6" w:space="1" w:color="auto" w:shadow="1"/>
      </w:pBdr>
      <w:shd w:val="clear" w:color="auto" w:fill="E0E0E0"/>
      <w:spacing w:before="240" w:after="240" w:line="240" w:lineRule="auto"/>
      <w:ind w:right="144"/>
      <w:jc w:val="left"/>
    </w:pPr>
  </w:style>
  <w:style w:type="paragraph" w:customStyle="1" w:styleId="Paraheader">
    <w:name w:val="Paraheader"/>
    <w:basedOn w:val="Heading1"/>
    <w:next w:val="Normal"/>
    <w:rsid w:val="000713A6"/>
    <w:pPr>
      <w:numPr>
        <w:numId w:val="0"/>
      </w:numPr>
      <w:pBdr>
        <w:bottom w:val="none" w:sz="0" w:space="0" w:color="auto"/>
      </w:pBdr>
    </w:pPr>
    <w:rPr>
      <w:sz w:val="24"/>
    </w:rPr>
  </w:style>
  <w:style w:type="paragraph" w:customStyle="1" w:styleId="tablebullet1">
    <w:name w:val="table bullet1"/>
    <w:basedOn w:val="bull1"/>
    <w:autoRedefine/>
    <w:rsid w:val="000713A6"/>
    <w:pPr>
      <w:numPr>
        <w:numId w:val="0"/>
      </w:numPr>
      <w:spacing w:after="0"/>
    </w:pPr>
  </w:style>
  <w:style w:type="paragraph" w:customStyle="1" w:styleId="Subparaheader">
    <w:name w:val="Subparaheader"/>
    <w:basedOn w:val="Normal"/>
    <w:next w:val="Normal"/>
    <w:rsid w:val="000713A6"/>
    <w:pPr>
      <w:spacing w:before="200"/>
    </w:pPr>
    <w:rPr>
      <w:b/>
      <w:smallCaps/>
    </w:rPr>
  </w:style>
  <w:style w:type="paragraph" w:customStyle="1" w:styleId="Quest">
    <w:name w:val="Quest"/>
    <w:basedOn w:val="Normal"/>
    <w:next w:val="Normal"/>
    <w:rsid w:val="000713A6"/>
    <w:rPr>
      <w:b/>
      <w:bCs/>
      <w:color w:val="333399"/>
    </w:rPr>
  </w:style>
  <w:style w:type="paragraph" w:styleId="BalloonText">
    <w:name w:val="Balloon Text"/>
    <w:basedOn w:val="Normal"/>
    <w:semiHidden/>
    <w:rsid w:val="000713A6"/>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0713A6"/>
    <w:pPr>
      <w:spacing w:line="240" w:lineRule="auto"/>
    </w:pPr>
    <w:rPr>
      <w:spacing w:val="0"/>
      <w:szCs w:val="20"/>
    </w:rPr>
  </w:style>
  <w:style w:type="table" w:styleId="TableGrid">
    <w:name w:val="Table Grid"/>
    <w:basedOn w:val="TableNormal"/>
    <w:rsid w:val="008D5717"/>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New">
    <w:name w:val="H4New"/>
    <w:basedOn w:val="Heading4"/>
    <w:next w:val="Normal"/>
    <w:rsid w:val="000713A6"/>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0713A6"/>
    <w:pPr>
      <w:spacing w:after="120" w:line="480" w:lineRule="auto"/>
    </w:pPr>
  </w:style>
  <w:style w:type="paragraph" w:customStyle="1" w:styleId="22numberedparagraph">
    <w:name w:val="22 numbered paragraph"/>
    <w:basedOn w:val="Normal"/>
    <w:next w:val="Normal"/>
    <w:rsid w:val="000713A6"/>
    <w:pPr>
      <w:tabs>
        <w:tab w:val="left" w:pos="360"/>
      </w:tabs>
      <w:outlineLvl w:val="4"/>
    </w:pPr>
    <w:rPr>
      <w:rFonts w:ascii="Trebuchet MS" w:hAnsi="Trebuchet MS"/>
      <w:b/>
    </w:rPr>
  </w:style>
  <w:style w:type="character" w:customStyle="1" w:styleId="text1">
    <w:name w:val="text1"/>
    <w:rsid w:val="000713A6"/>
    <w:rPr>
      <w:rFonts w:ascii="Verdana" w:hAnsi="Verdana" w:hint="default"/>
      <w:color w:val="000000"/>
      <w:sz w:val="15"/>
      <w:szCs w:val="15"/>
    </w:rPr>
  </w:style>
  <w:style w:type="paragraph" w:styleId="CommentText">
    <w:name w:val="annotation text"/>
    <w:basedOn w:val="Normal"/>
    <w:semiHidden/>
    <w:rsid w:val="000713A6"/>
    <w:rPr>
      <w:szCs w:val="20"/>
    </w:rPr>
  </w:style>
  <w:style w:type="paragraph" w:styleId="CommentSubject">
    <w:name w:val="annotation subject"/>
    <w:basedOn w:val="CommentText"/>
    <w:next w:val="CommentText"/>
    <w:semiHidden/>
    <w:rsid w:val="000713A6"/>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0713A6"/>
    <w:pPr>
      <w:numPr>
        <w:numId w:val="3"/>
      </w:numPr>
      <w:suppressAutoHyphens/>
      <w:spacing w:before="60" w:line="240" w:lineRule="auto"/>
    </w:pPr>
    <w:rPr>
      <w:bCs/>
      <w:spacing w:val="0"/>
      <w:sz w:val="21"/>
      <w:szCs w:val="21"/>
    </w:rPr>
  </w:style>
  <w:style w:type="paragraph" w:customStyle="1" w:styleId="CalendarText-Contemporary">
    <w:name w:val="Calendar Text - Contemporary"/>
    <w:basedOn w:val="Normal"/>
    <w:next w:val="Normal"/>
    <w:rsid w:val="000713A6"/>
    <w:pPr>
      <w:spacing w:after="240" w:line="240" w:lineRule="exact"/>
    </w:pPr>
    <w:rPr>
      <w:spacing w:val="0"/>
      <w:sz w:val="18"/>
      <w:szCs w:val="20"/>
    </w:rPr>
  </w:style>
  <w:style w:type="paragraph" w:customStyle="1" w:styleId="bodytext0">
    <w:name w:val="bodytext"/>
    <w:basedOn w:val="Normal"/>
    <w:rsid w:val="000713A6"/>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0713A6"/>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0713A6"/>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0713A6"/>
    <w:pPr>
      <w:ind w:left="0"/>
      <w:jc w:val="both"/>
    </w:pPr>
    <w:rPr>
      <w:rFonts w:ascii="Trebuchet MS" w:hAnsi="Trebuchet MS"/>
    </w:rPr>
  </w:style>
  <w:style w:type="paragraph" w:styleId="Subtitle">
    <w:name w:val="Subtitle"/>
    <w:basedOn w:val="Normal"/>
    <w:qFormat/>
    <w:rsid w:val="000713A6"/>
    <w:pPr>
      <w:spacing w:line="240" w:lineRule="auto"/>
      <w:jc w:val="left"/>
    </w:pPr>
    <w:rPr>
      <w:rFonts w:ascii="Times New Roman" w:hAnsi="Times New Roman"/>
      <w:b/>
      <w:bCs/>
      <w:spacing w:val="0"/>
      <w:sz w:val="24"/>
    </w:rPr>
  </w:style>
  <w:style w:type="paragraph" w:customStyle="1" w:styleId="timesnew12">
    <w:name w:val="timesnew12"/>
    <w:basedOn w:val="Normal"/>
    <w:rsid w:val="000713A6"/>
    <w:pPr>
      <w:numPr>
        <w:numId w:val="6"/>
      </w:numPr>
      <w:spacing w:line="240" w:lineRule="auto"/>
    </w:pPr>
    <w:rPr>
      <w:rFonts w:ascii="Times New Roman" w:hAnsi="Times New Roman"/>
      <w:spacing w:val="0"/>
      <w:sz w:val="24"/>
    </w:rPr>
  </w:style>
  <w:style w:type="paragraph" w:styleId="BlockText">
    <w:name w:val="Block Text"/>
    <w:basedOn w:val="Normal"/>
    <w:rsid w:val="000713A6"/>
    <w:pPr>
      <w:spacing w:after="120"/>
      <w:ind w:left="1440" w:right="1440"/>
    </w:pPr>
  </w:style>
  <w:style w:type="paragraph" w:styleId="BodyText3">
    <w:name w:val="Body Text 3"/>
    <w:basedOn w:val="Normal"/>
    <w:rsid w:val="000713A6"/>
    <w:pPr>
      <w:spacing w:after="120"/>
    </w:pPr>
    <w:rPr>
      <w:sz w:val="16"/>
      <w:szCs w:val="16"/>
    </w:rPr>
  </w:style>
  <w:style w:type="paragraph" w:styleId="BodyTextFirstIndent">
    <w:name w:val="Body Text First Indent"/>
    <w:basedOn w:val="BodyText"/>
    <w:rsid w:val="000713A6"/>
    <w:pPr>
      <w:spacing w:after="120" w:line="288" w:lineRule="auto"/>
      <w:ind w:firstLine="210"/>
    </w:pPr>
    <w:rPr>
      <w:spacing w:val="2"/>
      <w:szCs w:val="24"/>
    </w:rPr>
  </w:style>
  <w:style w:type="paragraph" w:styleId="BodyTextIndent">
    <w:name w:val="Body Text Indent"/>
    <w:basedOn w:val="Normal"/>
    <w:rsid w:val="000713A6"/>
    <w:pPr>
      <w:spacing w:after="120"/>
      <w:ind w:left="360"/>
    </w:pPr>
  </w:style>
  <w:style w:type="paragraph" w:styleId="BodyTextFirstIndent2">
    <w:name w:val="Body Text First Indent 2"/>
    <w:basedOn w:val="BodyTextIndent"/>
    <w:rsid w:val="000713A6"/>
    <w:pPr>
      <w:ind w:firstLine="210"/>
    </w:pPr>
  </w:style>
  <w:style w:type="paragraph" w:styleId="BodyTextIndent2">
    <w:name w:val="Body Text Indent 2"/>
    <w:basedOn w:val="Normal"/>
    <w:rsid w:val="000713A6"/>
    <w:pPr>
      <w:spacing w:after="120" w:line="480" w:lineRule="auto"/>
      <w:ind w:left="360"/>
    </w:pPr>
  </w:style>
  <w:style w:type="paragraph" w:styleId="BodyTextIndent3">
    <w:name w:val="Body Text Indent 3"/>
    <w:basedOn w:val="Normal"/>
    <w:rsid w:val="000713A6"/>
    <w:pPr>
      <w:spacing w:after="120"/>
      <w:ind w:left="360"/>
    </w:pPr>
    <w:rPr>
      <w:sz w:val="16"/>
      <w:szCs w:val="16"/>
    </w:rPr>
  </w:style>
  <w:style w:type="paragraph" w:styleId="Closing">
    <w:name w:val="Closing"/>
    <w:basedOn w:val="Normal"/>
    <w:rsid w:val="000713A6"/>
    <w:pPr>
      <w:ind w:left="4320"/>
    </w:pPr>
  </w:style>
  <w:style w:type="paragraph" w:styleId="DocumentMap">
    <w:name w:val="Document Map"/>
    <w:basedOn w:val="Normal"/>
    <w:semiHidden/>
    <w:rsid w:val="000713A6"/>
    <w:pPr>
      <w:shd w:val="clear" w:color="auto" w:fill="000080"/>
    </w:pPr>
    <w:rPr>
      <w:rFonts w:ascii="Tahoma" w:hAnsi="Tahoma" w:cs="Tahoma"/>
      <w:szCs w:val="20"/>
    </w:rPr>
  </w:style>
  <w:style w:type="paragraph" w:styleId="E-mailSignature">
    <w:name w:val="E-mail Signature"/>
    <w:basedOn w:val="Normal"/>
    <w:rsid w:val="000713A6"/>
  </w:style>
  <w:style w:type="paragraph" w:styleId="EndnoteText">
    <w:name w:val="endnote text"/>
    <w:basedOn w:val="Normal"/>
    <w:semiHidden/>
    <w:rsid w:val="000713A6"/>
    <w:rPr>
      <w:szCs w:val="20"/>
    </w:rPr>
  </w:style>
  <w:style w:type="paragraph" w:styleId="EnvelopeAddress">
    <w:name w:val="envelope address"/>
    <w:basedOn w:val="Normal"/>
    <w:rsid w:val="000713A6"/>
    <w:pPr>
      <w:framePr w:w="7920" w:h="1980" w:hRule="exact" w:hSpace="180" w:wrap="auto" w:hAnchor="page" w:xAlign="center" w:yAlign="bottom"/>
      <w:ind w:left="2880"/>
    </w:pPr>
    <w:rPr>
      <w:rFonts w:cs="Arial"/>
      <w:sz w:val="24"/>
    </w:rPr>
  </w:style>
  <w:style w:type="paragraph" w:styleId="EnvelopeReturn">
    <w:name w:val="envelope return"/>
    <w:basedOn w:val="Normal"/>
    <w:rsid w:val="000713A6"/>
    <w:rPr>
      <w:rFonts w:cs="Arial"/>
      <w:szCs w:val="20"/>
    </w:rPr>
  </w:style>
  <w:style w:type="paragraph" w:styleId="HTMLAddress">
    <w:name w:val="HTML Address"/>
    <w:basedOn w:val="Normal"/>
    <w:rsid w:val="000713A6"/>
    <w:rPr>
      <w:i/>
      <w:iCs/>
    </w:rPr>
  </w:style>
  <w:style w:type="paragraph" w:styleId="HTMLPreformatted">
    <w:name w:val="HTML Preformatted"/>
    <w:basedOn w:val="Normal"/>
    <w:rsid w:val="000713A6"/>
    <w:rPr>
      <w:rFonts w:ascii="Courier New" w:hAnsi="Courier New" w:cs="Courier New"/>
      <w:szCs w:val="20"/>
    </w:rPr>
  </w:style>
  <w:style w:type="paragraph" w:styleId="Index1">
    <w:name w:val="index 1"/>
    <w:basedOn w:val="Normal"/>
    <w:next w:val="Normal"/>
    <w:autoRedefine/>
    <w:semiHidden/>
    <w:rsid w:val="000713A6"/>
    <w:pPr>
      <w:ind w:left="200" w:hanging="200"/>
    </w:pPr>
  </w:style>
  <w:style w:type="paragraph" w:styleId="Index2">
    <w:name w:val="index 2"/>
    <w:basedOn w:val="Normal"/>
    <w:next w:val="Normal"/>
    <w:autoRedefine/>
    <w:semiHidden/>
    <w:rsid w:val="000713A6"/>
    <w:pPr>
      <w:ind w:left="400" w:hanging="200"/>
    </w:pPr>
  </w:style>
  <w:style w:type="paragraph" w:styleId="Index3">
    <w:name w:val="index 3"/>
    <w:basedOn w:val="Normal"/>
    <w:next w:val="Normal"/>
    <w:autoRedefine/>
    <w:semiHidden/>
    <w:rsid w:val="000713A6"/>
    <w:pPr>
      <w:ind w:left="600" w:hanging="200"/>
    </w:pPr>
  </w:style>
  <w:style w:type="paragraph" w:styleId="Index4">
    <w:name w:val="index 4"/>
    <w:basedOn w:val="Normal"/>
    <w:next w:val="Normal"/>
    <w:autoRedefine/>
    <w:semiHidden/>
    <w:rsid w:val="000713A6"/>
    <w:pPr>
      <w:ind w:left="800" w:hanging="200"/>
    </w:pPr>
  </w:style>
  <w:style w:type="paragraph" w:styleId="Index5">
    <w:name w:val="index 5"/>
    <w:basedOn w:val="Normal"/>
    <w:next w:val="Normal"/>
    <w:autoRedefine/>
    <w:semiHidden/>
    <w:rsid w:val="000713A6"/>
    <w:pPr>
      <w:ind w:left="1000" w:hanging="200"/>
    </w:pPr>
  </w:style>
  <w:style w:type="paragraph" w:styleId="Index6">
    <w:name w:val="index 6"/>
    <w:basedOn w:val="Normal"/>
    <w:next w:val="Normal"/>
    <w:autoRedefine/>
    <w:semiHidden/>
    <w:rsid w:val="000713A6"/>
    <w:pPr>
      <w:ind w:left="1200" w:hanging="200"/>
    </w:pPr>
  </w:style>
  <w:style w:type="paragraph" w:styleId="Index7">
    <w:name w:val="index 7"/>
    <w:basedOn w:val="Normal"/>
    <w:next w:val="Normal"/>
    <w:autoRedefine/>
    <w:semiHidden/>
    <w:rsid w:val="000713A6"/>
    <w:pPr>
      <w:ind w:left="1400" w:hanging="200"/>
    </w:pPr>
  </w:style>
  <w:style w:type="paragraph" w:styleId="Index8">
    <w:name w:val="index 8"/>
    <w:basedOn w:val="Normal"/>
    <w:next w:val="Normal"/>
    <w:autoRedefine/>
    <w:semiHidden/>
    <w:rsid w:val="000713A6"/>
    <w:pPr>
      <w:ind w:left="1600" w:hanging="200"/>
    </w:pPr>
  </w:style>
  <w:style w:type="paragraph" w:styleId="Index9">
    <w:name w:val="index 9"/>
    <w:basedOn w:val="Normal"/>
    <w:next w:val="Normal"/>
    <w:autoRedefine/>
    <w:semiHidden/>
    <w:rsid w:val="000713A6"/>
    <w:pPr>
      <w:ind w:left="1800" w:hanging="200"/>
    </w:pPr>
  </w:style>
  <w:style w:type="paragraph" w:styleId="IndexHeading">
    <w:name w:val="index heading"/>
    <w:basedOn w:val="Normal"/>
    <w:next w:val="Index1"/>
    <w:semiHidden/>
    <w:rsid w:val="000713A6"/>
    <w:rPr>
      <w:rFonts w:cs="Arial"/>
      <w:b/>
      <w:bCs/>
    </w:rPr>
  </w:style>
  <w:style w:type="paragraph" w:styleId="List">
    <w:name w:val="List"/>
    <w:basedOn w:val="Normal"/>
    <w:rsid w:val="000713A6"/>
    <w:pPr>
      <w:ind w:left="360" w:hanging="360"/>
    </w:pPr>
  </w:style>
  <w:style w:type="paragraph" w:styleId="List2">
    <w:name w:val="List 2"/>
    <w:basedOn w:val="Normal"/>
    <w:rsid w:val="000713A6"/>
    <w:pPr>
      <w:ind w:left="720" w:hanging="360"/>
    </w:pPr>
  </w:style>
  <w:style w:type="paragraph" w:styleId="List3">
    <w:name w:val="List 3"/>
    <w:basedOn w:val="Normal"/>
    <w:rsid w:val="000713A6"/>
    <w:pPr>
      <w:ind w:left="1080" w:hanging="360"/>
    </w:pPr>
  </w:style>
  <w:style w:type="paragraph" w:styleId="List4">
    <w:name w:val="List 4"/>
    <w:basedOn w:val="Normal"/>
    <w:rsid w:val="000713A6"/>
    <w:pPr>
      <w:ind w:left="1440" w:hanging="360"/>
    </w:pPr>
  </w:style>
  <w:style w:type="paragraph" w:styleId="List5">
    <w:name w:val="List 5"/>
    <w:basedOn w:val="Normal"/>
    <w:rsid w:val="000713A6"/>
    <w:pPr>
      <w:ind w:left="1800" w:hanging="360"/>
    </w:pPr>
  </w:style>
  <w:style w:type="paragraph" w:styleId="ListBullet">
    <w:name w:val="List Bullet"/>
    <w:basedOn w:val="Normal"/>
    <w:rsid w:val="000713A6"/>
    <w:pPr>
      <w:numPr>
        <w:numId w:val="7"/>
      </w:numPr>
    </w:pPr>
  </w:style>
  <w:style w:type="paragraph" w:styleId="ListBullet2">
    <w:name w:val="List Bullet 2"/>
    <w:basedOn w:val="Normal"/>
    <w:rsid w:val="000713A6"/>
    <w:pPr>
      <w:numPr>
        <w:numId w:val="8"/>
      </w:numPr>
    </w:pPr>
  </w:style>
  <w:style w:type="paragraph" w:styleId="ListBullet3">
    <w:name w:val="List Bullet 3"/>
    <w:basedOn w:val="Normal"/>
    <w:rsid w:val="000713A6"/>
    <w:pPr>
      <w:numPr>
        <w:numId w:val="9"/>
      </w:numPr>
    </w:pPr>
  </w:style>
  <w:style w:type="paragraph" w:styleId="ListBullet4">
    <w:name w:val="List Bullet 4"/>
    <w:basedOn w:val="Normal"/>
    <w:rsid w:val="000713A6"/>
    <w:pPr>
      <w:numPr>
        <w:numId w:val="10"/>
      </w:numPr>
    </w:pPr>
  </w:style>
  <w:style w:type="paragraph" w:styleId="ListBullet5">
    <w:name w:val="List Bullet 5"/>
    <w:basedOn w:val="Normal"/>
    <w:rsid w:val="000713A6"/>
    <w:pPr>
      <w:numPr>
        <w:numId w:val="11"/>
      </w:numPr>
    </w:pPr>
  </w:style>
  <w:style w:type="paragraph" w:styleId="ListContinue">
    <w:name w:val="List Continue"/>
    <w:basedOn w:val="Normal"/>
    <w:rsid w:val="000713A6"/>
    <w:pPr>
      <w:spacing w:after="120"/>
      <w:ind w:left="360"/>
    </w:pPr>
  </w:style>
  <w:style w:type="paragraph" w:styleId="ListContinue2">
    <w:name w:val="List Continue 2"/>
    <w:basedOn w:val="Normal"/>
    <w:rsid w:val="000713A6"/>
    <w:pPr>
      <w:spacing w:after="120"/>
      <w:ind w:left="720"/>
    </w:pPr>
  </w:style>
  <w:style w:type="paragraph" w:styleId="ListContinue3">
    <w:name w:val="List Continue 3"/>
    <w:basedOn w:val="Normal"/>
    <w:rsid w:val="000713A6"/>
    <w:pPr>
      <w:spacing w:after="120"/>
      <w:ind w:left="1080"/>
    </w:pPr>
  </w:style>
  <w:style w:type="paragraph" w:styleId="ListContinue4">
    <w:name w:val="List Continue 4"/>
    <w:basedOn w:val="Normal"/>
    <w:rsid w:val="000713A6"/>
    <w:pPr>
      <w:spacing w:after="120"/>
      <w:ind w:left="1440"/>
    </w:pPr>
  </w:style>
  <w:style w:type="paragraph" w:styleId="ListContinue5">
    <w:name w:val="List Continue 5"/>
    <w:basedOn w:val="Normal"/>
    <w:rsid w:val="000713A6"/>
    <w:pPr>
      <w:spacing w:after="120"/>
      <w:ind w:left="1800"/>
    </w:pPr>
  </w:style>
  <w:style w:type="paragraph" w:styleId="ListNumber">
    <w:name w:val="List Number"/>
    <w:basedOn w:val="Normal"/>
    <w:rsid w:val="000713A6"/>
    <w:pPr>
      <w:numPr>
        <w:numId w:val="12"/>
      </w:numPr>
    </w:pPr>
  </w:style>
  <w:style w:type="paragraph" w:styleId="ListNumber2">
    <w:name w:val="List Number 2"/>
    <w:basedOn w:val="Normal"/>
    <w:rsid w:val="000713A6"/>
    <w:pPr>
      <w:numPr>
        <w:numId w:val="13"/>
      </w:numPr>
    </w:pPr>
  </w:style>
  <w:style w:type="paragraph" w:styleId="ListNumber3">
    <w:name w:val="List Number 3"/>
    <w:basedOn w:val="Normal"/>
    <w:rsid w:val="000713A6"/>
    <w:pPr>
      <w:numPr>
        <w:numId w:val="14"/>
      </w:numPr>
    </w:pPr>
  </w:style>
  <w:style w:type="paragraph" w:styleId="ListNumber4">
    <w:name w:val="List Number 4"/>
    <w:basedOn w:val="Normal"/>
    <w:rsid w:val="000713A6"/>
    <w:pPr>
      <w:numPr>
        <w:numId w:val="15"/>
      </w:numPr>
    </w:pPr>
  </w:style>
  <w:style w:type="paragraph" w:styleId="ListNumber5">
    <w:name w:val="List Number 5"/>
    <w:basedOn w:val="Normal"/>
    <w:rsid w:val="000713A6"/>
    <w:pPr>
      <w:numPr>
        <w:numId w:val="16"/>
      </w:numPr>
    </w:pPr>
  </w:style>
  <w:style w:type="paragraph" w:styleId="MacroText">
    <w:name w:val="macro"/>
    <w:semiHidden/>
    <w:rsid w:val="000713A6"/>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rPr>
  </w:style>
  <w:style w:type="paragraph" w:styleId="MessageHeader">
    <w:name w:val="Message Header"/>
    <w:basedOn w:val="Normal"/>
    <w:rsid w:val="000713A6"/>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0713A6"/>
  </w:style>
  <w:style w:type="paragraph" w:styleId="Salutation">
    <w:name w:val="Salutation"/>
    <w:basedOn w:val="Normal"/>
    <w:next w:val="Normal"/>
    <w:rsid w:val="000713A6"/>
  </w:style>
  <w:style w:type="paragraph" w:styleId="Signature">
    <w:name w:val="Signature"/>
    <w:basedOn w:val="Normal"/>
    <w:rsid w:val="000713A6"/>
    <w:pPr>
      <w:ind w:left="4320"/>
    </w:pPr>
  </w:style>
  <w:style w:type="character" w:styleId="CommentReference">
    <w:name w:val="annotation reference"/>
    <w:semiHidden/>
    <w:rsid w:val="000713A6"/>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19"/>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0"/>
      </w:numPr>
      <w:jc w:val="left"/>
    </w:pPr>
  </w:style>
  <w:style w:type="character" w:customStyle="1" w:styleId="StyleBoldDarkRed">
    <w:name w:val="Style Bold Dark Red"/>
    <w:rsid w:val="000B1A8C"/>
    <w:rPr>
      <w:b/>
      <w:bCs/>
      <w:color w:val="DE8400"/>
    </w:rPr>
  </w:style>
  <w:style w:type="paragraph" w:styleId="ListParagraph">
    <w:name w:val="List Paragraph"/>
    <w:basedOn w:val="Normal"/>
    <w:uiPriority w:val="34"/>
    <w:qFormat/>
    <w:rsid w:val="004C29B1"/>
    <w:pPr>
      <w:ind w:left="720"/>
    </w:pPr>
  </w:style>
  <w:style w:type="paragraph" w:customStyle="1" w:styleId="lab1">
    <w:name w:val="lab1"/>
    <w:basedOn w:val="Normal"/>
    <w:autoRedefine/>
    <w:rsid w:val="00B059FB"/>
    <w:pPr>
      <w:spacing w:line="240" w:lineRule="auto"/>
      <w:ind w:left="1440"/>
    </w:pPr>
    <w:rPr>
      <w:rFonts w:ascii="Trebuchet MS" w:hAnsi="Trebuchet MS"/>
      <w:spacing w:val="0"/>
    </w:rPr>
  </w:style>
  <w:style w:type="paragraph" w:customStyle="1" w:styleId="Insight2">
    <w:name w:val="Insight 2"/>
    <w:basedOn w:val="Normal"/>
    <w:rsid w:val="00867850"/>
    <w:pPr>
      <w:tabs>
        <w:tab w:val="num" w:pos="1080"/>
      </w:tabs>
      <w:spacing w:line="240" w:lineRule="auto"/>
      <w:ind w:left="1080" w:hanging="360"/>
    </w:pPr>
    <w:rPr>
      <w:rFonts w:ascii="Verdana" w:hAnsi="Verdana"/>
      <w:b/>
      <w:color w:val="333333"/>
      <w:spacing w:val="0"/>
      <w:szCs w:val="20"/>
    </w:rPr>
  </w:style>
  <w:style w:type="paragraph" w:customStyle="1" w:styleId="Insight21">
    <w:name w:val="Insight 2.1"/>
    <w:basedOn w:val="Normal"/>
    <w:rsid w:val="00867850"/>
    <w:pPr>
      <w:numPr>
        <w:numId w:val="23"/>
      </w:numPr>
      <w:tabs>
        <w:tab w:val="clear" w:pos="720"/>
        <w:tab w:val="num" w:pos="360"/>
      </w:tabs>
      <w:spacing w:line="240" w:lineRule="auto"/>
      <w:ind w:hanging="720"/>
    </w:pPr>
    <w:rPr>
      <w:rFonts w:ascii="Verdana" w:hAnsi="Verdana"/>
      <w:b/>
      <w:color w:val="333333"/>
      <w:spacing w:val="0"/>
      <w:szCs w:val="20"/>
    </w:rPr>
  </w:style>
  <w:style w:type="character" w:customStyle="1" w:styleId="FooterChar">
    <w:name w:val="Footer Char"/>
    <w:aliases w:val="f Char"/>
    <w:link w:val="Footer"/>
    <w:rsid w:val="00507F4E"/>
    <w:rPr>
      <w:rFonts w:ascii="Arial" w:hAnsi="Arial"/>
      <w:spacing w:val="2"/>
      <w:szCs w:val="24"/>
    </w:rPr>
  </w:style>
  <w:style w:type="paragraph" w:customStyle="1" w:styleId="DocTitle">
    <w:name w:val="Doc Title"/>
    <w:qFormat/>
    <w:rsid w:val="00E75D90"/>
    <w:pPr>
      <w:jc w:val="center"/>
    </w:pPr>
    <w:rPr>
      <w:rFonts w:ascii="Arial" w:eastAsia="Arial Unicode MS" w:hAnsi="Arial" w:cs="Helvetica"/>
      <w:b/>
      <w:color w:val="ED771A"/>
      <w:kern w:val="36"/>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8653">
      <w:bodyDiv w:val="1"/>
      <w:marLeft w:val="0"/>
      <w:marRight w:val="0"/>
      <w:marTop w:val="0"/>
      <w:marBottom w:val="0"/>
      <w:divBdr>
        <w:top w:val="none" w:sz="0" w:space="0" w:color="auto"/>
        <w:left w:val="none" w:sz="0" w:space="0" w:color="auto"/>
        <w:bottom w:val="none" w:sz="0" w:space="0" w:color="auto"/>
        <w:right w:val="none" w:sz="0" w:space="0" w:color="auto"/>
      </w:divBdr>
    </w:div>
    <w:div w:id="142545579">
      <w:bodyDiv w:val="1"/>
      <w:marLeft w:val="0"/>
      <w:marRight w:val="0"/>
      <w:marTop w:val="0"/>
      <w:marBottom w:val="0"/>
      <w:divBdr>
        <w:top w:val="none" w:sz="0" w:space="0" w:color="auto"/>
        <w:left w:val="none" w:sz="0" w:space="0" w:color="auto"/>
        <w:bottom w:val="none" w:sz="0" w:space="0" w:color="auto"/>
        <w:right w:val="none" w:sz="0" w:space="0" w:color="auto"/>
      </w:divBdr>
    </w:div>
    <w:div w:id="1297032180">
      <w:bodyDiv w:val="1"/>
      <w:marLeft w:val="0"/>
      <w:marRight w:val="0"/>
      <w:marTop w:val="0"/>
      <w:marBottom w:val="0"/>
      <w:divBdr>
        <w:top w:val="none" w:sz="0" w:space="0" w:color="auto"/>
        <w:left w:val="none" w:sz="0" w:space="0" w:color="auto"/>
        <w:bottom w:val="none" w:sz="0" w:space="0" w:color="auto"/>
        <w:right w:val="none" w:sz="0" w:space="0" w:color="auto"/>
      </w:divBdr>
    </w:div>
    <w:div w:id="142383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achiSatoskar\TTC_backup\marketing%20content\proposals\proposal%20template\Technical%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ategory xmlns="f9b258c7-9c72-463b-80f6-91d061ebb25d">Module Artifact</Category>
    <Material_x0020_Type xmlns="f9b258c7-9c72-463b-80f6-91d061ebb25d">General</Material_x0020_Type>
    <_Version xmlns="http://schemas.microsoft.com/sharepoint/v3/fields" xsi:nil="true"/>
    <_DCDateModified xmlns="http://schemas.microsoft.com/sharepoint/v3/fields" xsi:nil="true"/>
    <Level xmlns="f9b258c7-9c72-463b-80f6-91d061ebb25d">L1</Level>
  </documentManagement>
</p:properties>
</file>

<file path=customXml/itemProps1.xml><?xml version="1.0" encoding="utf-8"?>
<ds:datastoreItem xmlns:ds="http://schemas.openxmlformats.org/officeDocument/2006/customXml" ds:itemID="{D521253D-8C31-4D4D-9233-8DD7657C2FDC}"/>
</file>

<file path=customXml/itemProps2.xml><?xml version="1.0" encoding="utf-8"?>
<ds:datastoreItem xmlns:ds="http://schemas.openxmlformats.org/officeDocument/2006/customXml" ds:itemID="{95524B96-F722-4C82-B07E-A90C66E45180}"/>
</file>

<file path=customXml/itemProps3.xml><?xml version="1.0" encoding="utf-8"?>
<ds:datastoreItem xmlns:ds="http://schemas.openxmlformats.org/officeDocument/2006/customXml" ds:itemID="{16709FBB-D8AF-4872-8DF4-1D01317AAA75}"/>
</file>

<file path=customXml/itemProps4.xml><?xml version="1.0" encoding="utf-8"?>
<ds:datastoreItem xmlns:ds="http://schemas.openxmlformats.org/officeDocument/2006/customXml" ds:itemID="{154C45A8-6070-4BB8-BC0C-A6F793039D0A}"/>
</file>

<file path=customXml/itemProps5.xml><?xml version="1.0" encoding="utf-8"?>
<ds:datastoreItem xmlns:ds="http://schemas.openxmlformats.org/officeDocument/2006/customXml" ds:itemID="{B230139B-52D0-4AAB-B05D-C3B74994233E}"/>
</file>

<file path=docProps/app.xml><?xml version="1.0" encoding="utf-8"?>
<Properties xmlns="http://schemas.openxmlformats.org/officeDocument/2006/extended-properties" xmlns:vt="http://schemas.openxmlformats.org/officeDocument/2006/docPropsVTypes">
  <Template>Technical Proposal</Template>
  <TotalTime>125</TotalTime>
  <Pages>15</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Prachi Satoskpr</dc:creator>
  <cp:lastModifiedBy>Naik, Yogini</cp:lastModifiedBy>
  <cp:revision>36</cp:revision>
  <cp:lastPrinted>2013-07-02T05:33:00Z</cp:lastPrinted>
  <dcterms:created xsi:type="dcterms:W3CDTF">2013-11-07T02:30:00Z</dcterms:created>
  <dcterms:modified xsi:type="dcterms:W3CDTF">2017-04-25T03:54:00Z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